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57"/>
        <w:rPr/>
      </w:pPr>
      <w:r w:rsidDel="00000000" w:rsidR="00000000" w:rsidRPr="00000000">
        <w:rPr>
          <w:rtl w:val="0"/>
        </w:rPr>
        <w:t xml:space="preserve">Homework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6"/>
        </w:tabs>
        <w:spacing w:after="0" w:before="356" w:line="240" w:lineRule="auto"/>
        <w:ind w:left="365" w:right="0" w:hanging="256"/>
        <w:jc w:val="both"/>
        <w:rPr>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Solve Kleinberg and Tardos, Chapter 1, Exercise 1. (5pts)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199"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False. Consider the case with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with two men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two women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where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ranks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first,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ranks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first,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ranks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first,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ranks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first. Then there does not exist a pair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such that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ranks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first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ranks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first, so there does not exist a stable matching that contains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Rubric (5pt):</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129" w:line="240" w:lineRule="auto"/>
        <w:ind w:left="803" w:right="0" w:hanging="256"/>
        <w:jc w:val="both"/>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 pt: Correctly identifies the statement is false.</w:t>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9" w:line="240" w:lineRule="auto"/>
        <w:ind w:left="803" w:right="0" w:hanging="256"/>
        <w:jc w:val="both"/>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3 pt: Provides a correct counterexample as explanation.</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6"/>
        </w:tabs>
        <w:spacing w:after="0" w:before="208" w:line="240" w:lineRule="auto"/>
        <w:ind w:left="365" w:right="0" w:hanging="256"/>
        <w:jc w:val="both"/>
        <w:rPr>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Solve Kleinberg and Tardos, Chapter 1, Exercise 2. (5pts)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04"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True. Suppose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is a stable matching where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are not paired with each other. Suppose that ins</w:t>
      </w:r>
      <w:ins w:author="Chris Denniston" w:id="0" w:date="2022-08-29T23:45:51Z">
        <w:del w:author="Ta-Yang Wang" w:id="1" w:date="2022-08-30T17:15:28Z">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delText xml:space="preserve"> </w:delText>
          </w:r>
        </w:del>
      </w:ins>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tead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is matched with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is matched with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the pairing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is an instability with respect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since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over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over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contradicting the stability of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Thus, every stable matching must contain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Rubric (5pt):</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129" w:line="240" w:lineRule="auto"/>
        <w:ind w:left="803" w:right="0" w:hanging="256"/>
        <w:jc w:val="both"/>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 pt: Correctly identifies the statement is true.</w:t>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9" w:line="240" w:lineRule="auto"/>
        <w:ind w:left="803" w:right="0" w:hanging="256"/>
        <w:jc w:val="both"/>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3 pt: Provides a correct explanation.</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6"/>
        </w:tabs>
        <w:spacing w:after="0" w:before="232" w:line="213" w:lineRule="auto"/>
        <w:ind w:left="365" w:right="104" w:hanging="255"/>
        <w:jc w:val="left"/>
        <w:rPr>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Determine whether the following statement is true or false. If it is true, give an example. If it is false, give a short explanation. (5pts)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160" w:lineRule="auto"/>
        <w:ind w:left="365" w:right="104"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For some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n </w:t>
      </w:r>
      <w:r w:rsidDel="00000000" w:rsidR="00000000" w:rsidRPr="00000000">
        <w:rPr>
          <w:rFonts w:ascii="Meiryo" w:cs="Meiryo" w:eastAsia="Meiryo" w:hAnsi="Meiryo"/>
          <w:b w:val="0"/>
          <w:i w:val="1"/>
          <w:smallCaps w:val="0"/>
          <w:strike w:val="0"/>
          <w:color w:val="000000"/>
          <w:sz w:val="20"/>
          <w:szCs w:val="20"/>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there exists a set of preferences for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men and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women such that in the stable matching returned by the</w:t>
      </w:r>
      <w:r w:rsidDel="00000000" w:rsidR="00000000" w:rsidRPr="00000000">
        <w:rPr>
          <w:sz w:val="20"/>
          <w:szCs w:val="20"/>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G-S algorith</w:t>
      </w:r>
      <w:r w:rsidDel="00000000" w:rsidR="00000000" w:rsidRPr="00000000">
        <w:rPr>
          <w:sz w:val="20"/>
          <w:szCs w:val="20"/>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every woman is matched with their most preferred man, even though that man</w:t>
      </w:r>
      <w:r w:rsidDel="00000000" w:rsidR="00000000" w:rsidRPr="00000000">
        <w:rPr>
          <w:sz w:val="20"/>
          <w:szCs w:val="20"/>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does not prefer that</w:t>
      </w:r>
      <w:r w:rsidDel="00000000" w:rsidR="00000000" w:rsidRPr="00000000">
        <w:rPr>
          <w:sz w:val="20"/>
          <w:szCs w:val="20"/>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woman the most.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5"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True: Consider the following set of preferences among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3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men and women:</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Linotype" w:cs="Palatino Linotype" w:eastAsia="Palatino Linotype" w:hAnsi="Palatino Linotype"/>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4050.9999999999995" w:type="dxa"/>
        <w:jc w:val="left"/>
        <w:tblInd w:w="3648.0" w:type="dxa"/>
        <w:tblBorders>
          <w:top w:color="ff0000" w:space="0" w:sz="4" w:val="single"/>
          <w:left w:color="ff0000" w:space="0" w:sz="4" w:val="single"/>
          <w:bottom w:color="ff0000" w:space="0" w:sz="4" w:val="single"/>
          <w:right w:color="ff0000" w:space="0" w:sz="4" w:val="single"/>
          <w:insideH w:color="ff0000" w:space="0" w:sz="4" w:val="single"/>
          <w:insideV w:color="ff0000" w:space="0" w:sz="4" w:val="single"/>
        </w:tblBorders>
        <w:tblLayout w:type="fixed"/>
        <w:tblLook w:val="0000"/>
      </w:tblPr>
      <w:tblGrid>
        <w:gridCol w:w="621"/>
        <w:gridCol w:w="1282"/>
        <w:gridCol w:w="925"/>
        <w:gridCol w:w="1223"/>
        <w:tblGridChange w:id="0">
          <w:tblGrid>
            <w:gridCol w:w="621"/>
            <w:gridCol w:w="1282"/>
            <w:gridCol w:w="925"/>
            <w:gridCol w:w="1223"/>
          </w:tblGrid>
        </w:tblGridChange>
      </w:tblGrid>
      <w:tr>
        <w:trPr>
          <w:cantSplit w:val="0"/>
          <w:trHeight w:val="237"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96" w:right="88"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Men</w:t>
            </w:r>
            <w:r w:rsidDel="00000000" w:rsidR="00000000" w:rsidRPr="00000000">
              <w:rPr>
                <w:rtl w:val="0"/>
              </w:rPr>
            </w:r>
          </w:p>
        </w:tc>
        <w:tc>
          <w:tcPr>
            <w:tcBorders>
              <w:right w:color="ff0000"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91" w:right="113"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Preferences</w:t>
            </w:r>
            <w:r w:rsidDel="00000000" w:rsidR="00000000" w:rsidRPr="00000000">
              <w:rPr>
                <w:rtl w:val="0"/>
              </w:rPr>
            </w:r>
          </w:p>
        </w:tc>
        <w:tc>
          <w:tcPr>
            <w:tcBorders>
              <w:left w:color="ff0000" w:space="0" w:sz="4"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09" w:right="68"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Women</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19"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Preferences</w:t>
            </w:r>
            <w:r w:rsidDel="00000000" w:rsidR="00000000" w:rsidRPr="00000000">
              <w:rPr>
                <w:rtl w:val="0"/>
              </w:rPr>
            </w:r>
          </w:p>
        </w:tc>
      </w:tr>
      <w:tr>
        <w:trPr>
          <w:cantSplit w:val="0"/>
          <w:trHeight w:val="202" w:hRule="atLeast"/>
          <w:tblHeader w:val="0"/>
        </w:trPr>
        <w:tc>
          <w:tcPr>
            <w:tcBorders>
              <w:bottom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8"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1</w:t>
            </w:r>
            <w:r w:rsidDel="00000000" w:rsidR="00000000" w:rsidRPr="00000000">
              <w:rPr>
                <w:rtl w:val="0"/>
              </w:rPr>
            </w:r>
          </w:p>
        </w:tc>
        <w:tc>
          <w:tcPr>
            <w:tcBorders>
              <w:bottom w:color="000000" w:space="0" w:sz="0" w:val="nil"/>
              <w:right w:color="ff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91" w:right="113"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C &gt; A &gt; B</w:t>
            </w:r>
            <w:r w:rsidDel="00000000" w:rsidR="00000000" w:rsidRPr="00000000">
              <w:rPr>
                <w:rtl w:val="0"/>
              </w:rPr>
            </w:r>
          </w:p>
        </w:tc>
        <w:tc>
          <w:tcPr>
            <w:tcBorders>
              <w:left w:color="ff0000" w:space="0" w:sz="4" w:val="single"/>
              <w:bottom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41"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w:t>
            </w:r>
            <w:r w:rsidDel="00000000" w:rsidR="00000000" w:rsidRPr="00000000">
              <w:rPr>
                <w:rtl w:val="0"/>
              </w:rPr>
            </w:r>
          </w:p>
        </w:tc>
        <w:tc>
          <w:tcPr>
            <w:tcBorders>
              <w:bottom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74"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1 &gt; 2 &gt; 3</w:t>
            </w:r>
            <w:r w:rsidDel="00000000" w:rsidR="00000000" w:rsidRPr="00000000">
              <w:rPr>
                <w:rtl w:val="0"/>
              </w:rPr>
            </w:r>
          </w:p>
        </w:tc>
      </w:tr>
      <w:tr>
        <w:trPr>
          <w:cantSplit w:val="0"/>
          <w:trHeight w:val="239" w:hRule="atLeast"/>
          <w:tblHeader w:val="0"/>
        </w:trPr>
        <w:tc>
          <w:tcPr>
            <w:tcBorders>
              <w:top w:color="000000" w:space="0" w:sz="0" w:val="nil"/>
              <w:bottom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8"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right w:color="ff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91" w:right="113"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 &gt; B &gt; C</w:t>
            </w:r>
            <w:r w:rsidDel="00000000" w:rsidR="00000000" w:rsidRPr="00000000">
              <w:rPr>
                <w:rtl w:val="0"/>
              </w:rPr>
            </w:r>
          </w:p>
        </w:tc>
        <w:tc>
          <w:tcPr>
            <w:tcBorders>
              <w:top w:color="000000" w:space="0" w:sz="0" w:val="nil"/>
              <w:left w:color="ff0000" w:space="0" w:sz="4" w:val="single"/>
              <w:bottom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41"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B</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74"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2 &gt; 3 &gt; 1</w:t>
            </w:r>
            <w:r w:rsidDel="00000000" w:rsidR="00000000" w:rsidRPr="00000000">
              <w:rPr>
                <w:rtl w:val="0"/>
              </w:rPr>
            </w:r>
          </w:p>
        </w:tc>
      </w:tr>
      <w:tr>
        <w:trPr>
          <w:cantSplit w:val="0"/>
          <w:trHeight w:val="273" w:hRule="atLeast"/>
          <w:tblHeader w:val="0"/>
        </w:trPr>
        <w:tc>
          <w:tcPr>
            <w:tcBorders>
              <w:top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3</w:t>
            </w:r>
            <w:r w:rsidDel="00000000" w:rsidR="00000000" w:rsidRPr="00000000">
              <w:rPr>
                <w:rtl w:val="0"/>
              </w:rPr>
            </w:r>
          </w:p>
        </w:tc>
        <w:tc>
          <w:tcPr>
            <w:tcBorders>
              <w:top w:color="000000" w:space="0" w:sz="0" w:val="nil"/>
              <w:right w:color="ff0000"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1" w:right="113"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 &gt; C &gt; B</w:t>
            </w:r>
            <w:r w:rsidDel="00000000" w:rsidR="00000000" w:rsidRPr="00000000">
              <w:rPr>
                <w:rtl w:val="0"/>
              </w:rPr>
            </w:r>
          </w:p>
        </w:tc>
        <w:tc>
          <w:tcPr>
            <w:tcBorders>
              <w:top w:color="000000" w:space="0" w:sz="0" w:val="nil"/>
              <w:left w:color="ff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1" w:right="0" w:firstLine="0"/>
              <w:jc w:val="center"/>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C</w:t>
            </w:r>
            <w:r w:rsidDel="00000000" w:rsidR="00000000" w:rsidRPr="00000000">
              <w:rPr>
                <w:rtl w:val="0"/>
              </w:rPr>
            </w:r>
          </w:p>
        </w:tc>
        <w:tc>
          <w:tcPr>
            <w:tcBorders>
              <w:top w:color="000000" w:space="0" w:sz="0" w:val="nil"/>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74"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3 &gt; 1 &gt; 2</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365"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Then an execution of the G-S algorithm may proceed as follows: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20"/>
        </w:tabs>
        <w:spacing w:after="0" w:before="129" w:line="240" w:lineRule="auto"/>
        <w:ind w:left="619" w:right="0" w:hanging="255"/>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1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who accepts.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20"/>
        </w:tabs>
        <w:spacing w:after="0" w:before="29" w:line="240" w:lineRule="auto"/>
        <w:ind w:left="619" w:right="0" w:hanging="255"/>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2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who accepts.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20"/>
        </w:tabs>
        <w:spacing w:after="0" w:before="29" w:line="240" w:lineRule="auto"/>
        <w:ind w:left="619" w:right="0" w:hanging="255"/>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3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who rejects.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20"/>
        </w:tabs>
        <w:spacing w:after="0" w:before="30" w:line="240" w:lineRule="auto"/>
        <w:ind w:left="619" w:right="0" w:hanging="255"/>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3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who accepts, freeing 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20"/>
        </w:tabs>
        <w:spacing w:after="0" w:before="29" w:line="240" w:lineRule="auto"/>
        <w:ind w:left="619" w:right="0" w:hanging="255"/>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1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who accepts, freeing 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20"/>
        </w:tabs>
        <w:spacing w:after="0" w:before="29" w:line="240" w:lineRule="auto"/>
        <w:ind w:left="619" w:right="0" w:hanging="255"/>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2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who accepts.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199" w:lineRule="auto"/>
        <w:ind w:left="365" w:right="104"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Then the algorithm terminates with man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and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3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matched with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respectively. Note that every woman is matched with their most preferred man, even though that man does not prefer that woman the most.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65"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Rubric (5pt):</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4"/>
        </w:tabs>
        <w:spacing w:after="0" w:before="128" w:line="240" w:lineRule="auto"/>
        <w:ind w:left="803" w:right="0" w:hanging="256"/>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 pt: Correctly identifies the statement is true.</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4"/>
        </w:tabs>
        <w:spacing w:after="0" w:before="49" w:line="240" w:lineRule="auto"/>
        <w:ind w:left="803" w:right="0" w:hanging="256"/>
        <w:jc w:val="left"/>
        <w:rPr>
          <w:smallCaps w:val="0"/>
          <w:strike w:val="0"/>
          <w:u w:val="none"/>
          <w:shd w:fill="auto" w:val="clear"/>
          <w:vertAlign w:val="baseline"/>
        </w:rPr>
        <w:sectPr>
          <w:headerReference r:id="rId6" w:type="default"/>
          <w:footerReference r:id="rId7" w:type="default"/>
          <w:pgSz w:h="15840" w:w="12240" w:orient="portrait"/>
          <w:pgMar w:bottom="520" w:top="720" w:left="700" w:right="460" w:header="56" w:footer="332"/>
          <w:pgNumType w:start="1"/>
        </w:sect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3 pt: Provides a correct example and explanation.</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6"/>
        </w:tabs>
        <w:spacing w:after="0" w:before="134" w:line="204" w:lineRule="auto"/>
        <w:ind w:left="365" w:right="104" w:hanging="255"/>
        <w:jc w:val="both"/>
        <w:rPr>
          <w:smallCaps w:val="0"/>
          <w:strike w:val="0"/>
          <w:color w:val="000000"/>
          <w:u w:val="none"/>
          <w:shd w:fill="auto" w:val="clear"/>
          <w:vertAlign w:val="baseline"/>
        </w:rPr>
      </w:pPr>
      <w:r w:rsidDel="00000000" w:rsidR="00000000" w:rsidRPr="00000000">
        <w:rPr>
          <w:sz w:val="20"/>
          <w:szCs w:val="20"/>
          <w:rtl w:val="0"/>
        </w:rPr>
        <w:t xml:space="preserve">Four students, </w:t>
      </w:r>
      <w:r w:rsidDel="00000000" w:rsidR="00000000" w:rsidRPr="00000000">
        <w:rPr>
          <w:rFonts w:ascii="Georgia" w:cs="Georgia" w:eastAsia="Georgia" w:hAnsi="Georgia"/>
          <w:i w:val="1"/>
          <w:sz w:val="20"/>
          <w:szCs w:val="20"/>
          <w:rtl w:val="0"/>
        </w:rPr>
        <w:t xml:space="preserve">a</w:t>
      </w:r>
      <w:r w:rsidDel="00000000" w:rsidR="00000000" w:rsidRPr="00000000">
        <w:rPr>
          <w:sz w:val="20"/>
          <w:szCs w:val="20"/>
          <w:rtl w:val="0"/>
        </w:rPr>
        <w:t xml:space="preserve">, </w:t>
      </w:r>
      <w:r w:rsidDel="00000000" w:rsidR="00000000" w:rsidRPr="00000000">
        <w:rPr>
          <w:rFonts w:ascii="Georgia" w:cs="Georgia" w:eastAsia="Georgia" w:hAnsi="Georgia"/>
          <w:i w:val="1"/>
          <w:sz w:val="20"/>
          <w:szCs w:val="20"/>
          <w:rtl w:val="0"/>
        </w:rPr>
        <w:t xml:space="preserve">b</w:t>
      </w:r>
      <w:r w:rsidDel="00000000" w:rsidR="00000000" w:rsidRPr="00000000">
        <w:rPr>
          <w:sz w:val="20"/>
          <w:szCs w:val="20"/>
          <w:rtl w:val="0"/>
        </w:rPr>
        <w:t xml:space="preserve">, </w:t>
      </w:r>
      <w:r w:rsidDel="00000000" w:rsidR="00000000" w:rsidRPr="00000000">
        <w:rPr>
          <w:rFonts w:ascii="Georgia" w:cs="Georgia" w:eastAsia="Georgia" w:hAnsi="Georgia"/>
          <w:i w:val="1"/>
          <w:sz w:val="20"/>
          <w:szCs w:val="20"/>
          <w:rtl w:val="0"/>
        </w:rPr>
        <w:t xml:space="preserve">c</w:t>
      </w:r>
      <w:r w:rsidDel="00000000" w:rsidR="00000000" w:rsidRPr="00000000">
        <w:rPr>
          <w:sz w:val="20"/>
          <w:szCs w:val="20"/>
          <w:rtl w:val="0"/>
        </w:rPr>
        <w:t xml:space="preserve">, and </w:t>
      </w:r>
      <w:r w:rsidDel="00000000" w:rsidR="00000000" w:rsidRPr="00000000">
        <w:rPr>
          <w:rFonts w:ascii="Georgia" w:cs="Georgia" w:eastAsia="Georgia" w:hAnsi="Georgia"/>
          <w:i w:val="1"/>
          <w:sz w:val="20"/>
          <w:szCs w:val="20"/>
          <w:rtl w:val="0"/>
        </w:rPr>
        <w:t xml:space="preserve">d</w:t>
      </w:r>
      <w:r w:rsidDel="00000000" w:rsidR="00000000" w:rsidRPr="00000000">
        <w:rPr>
          <w:sz w:val="20"/>
          <w:szCs w:val="20"/>
          <w:rtl w:val="0"/>
        </w:rPr>
        <w:t xml:space="preserve">, are rooming in a dormitory. Each student ranks the others in strict order of preference. A </w:t>
      </w:r>
      <w:r w:rsidDel="00000000" w:rsidR="00000000" w:rsidRPr="00000000">
        <w:rPr>
          <w:i w:val="1"/>
          <w:sz w:val="20"/>
          <w:szCs w:val="20"/>
          <w:rtl w:val="0"/>
        </w:rPr>
        <w:t xml:space="preserve">roommate matching</w:t>
      </w:r>
      <w:r w:rsidDel="00000000" w:rsidR="00000000" w:rsidRPr="00000000">
        <w:rPr>
          <w:sz w:val="20"/>
          <w:szCs w:val="20"/>
          <w:rtl w:val="0"/>
        </w:rPr>
        <w:t xml:space="preserve"> is defined as a partition of the students into two groups of two roommates each. A roommate matching is </w:t>
      </w:r>
      <w:r w:rsidDel="00000000" w:rsidR="00000000" w:rsidRPr="00000000">
        <w:rPr>
          <w:i w:val="1"/>
          <w:sz w:val="20"/>
          <w:szCs w:val="20"/>
          <w:rtl w:val="0"/>
        </w:rPr>
        <w:t xml:space="preserve">stable</w:t>
      </w:r>
      <w:r w:rsidDel="00000000" w:rsidR="00000000" w:rsidRPr="00000000">
        <w:rPr>
          <w:sz w:val="20"/>
          <w:szCs w:val="20"/>
          <w:rtl w:val="0"/>
        </w:rPr>
        <w:t xml:space="preserve"> if no two students who are not roommates prefer each other over their roommate.</w:t>
      </w:r>
    </w:p>
    <w:p w:rsidR="00000000" w:rsidDel="00000000" w:rsidP="00000000" w:rsidRDefault="00000000" w:rsidRPr="00000000" w14:paraId="0000002E">
      <w:pPr>
        <w:spacing w:before="84" w:line="213" w:lineRule="auto"/>
        <w:ind w:left="605" w:right="104" w:firstLine="0"/>
        <w:jc w:val="both"/>
        <w:rPr>
          <w:sz w:val="20"/>
          <w:szCs w:val="20"/>
        </w:rPr>
      </w:pPr>
      <w:r w:rsidDel="00000000" w:rsidR="00000000" w:rsidRPr="00000000">
        <w:rPr>
          <w:sz w:val="20"/>
          <w:szCs w:val="20"/>
          <w:rtl w:val="0"/>
        </w:rPr>
        <w:t xml:space="preserve">Does a stable roommate matching always exist? If yes, give a proof. Otherwise, give an example of roommate preferences where no stable roommate matching exists. (8pts)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65"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 stable matching need not exist.</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65"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Consider the following list of preferences. Note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all prefer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d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the least.</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124" w:line="240" w:lineRule="auto"/>
        <w:ind w:left="803" w:right="0" w:hanging="256"/>
        <w:jc w:val="left"/>
        <w:rPr>
          <w:b w:val="0"/>
          <w:i w:val="0"/>
          <w:smallCaps w:val="0"/>
          <w:strike w:val="0"/>
          <w:color w:val="ff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&gt;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&gt;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4" w:line="240" w:lineRule="auto"/>
        <w:ind w:left="803" w:right="0" w:hanging="256"/>
        <w:jc w:val="left"/>
        <w:rPr>
          <w:b w:val="0"/>
          <w:i w:val="0"/>
          <w:smallCaps w:val="0"/>
          <w:strike w:val="0"/>
          <w:color w:val="ff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&gt;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&gt;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4" w:line="240" w:lineRule="auto"/>
        <w:ind w:left="803" w:right="0" w:hanging="256"/>
        <w:jc w:val="left"/>
        <w:rPr>
          <w:b w:val="0"/>
          <w:i w:val="0"/>
          <w:smallCaps w:val="0"/>
          <w:strike w:val="0"/>
          <w:color w:val="ff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&gt;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&gt;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365"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Now, there can only be 3 sets of disjoint roommate pairs.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123" w:line="264" w:lineRule="auto"/>
        <w:ind w:left="803" w:right="0" w:hanging="256"/>
        <w:jc w:val="left"/>
        <w:rPr>
          <w:b w:val="0"/>
          <w:i w:val="0"/>
          <w:smallCaps w:val="0"/>
          <w:strike w:val="0"/>
          <w:color w:val="ff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If the students are divided as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b</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 d</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c</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cause an instability, since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over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d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803"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over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4" w:line="264" w:lineRule="auto"/>
        <w:ind w:left="803" w:right="0" w:hanging="256"/>
        <w:jc w:val="left"/>
        <w:rPr>
          <w:b w:val="0"/>
          <w:i w:val="0"/>
          <w:smallCaps w:val="0"/>
          <w:strike w:val="0"/>
          <w:color w:val="ff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If the students are divided as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c</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d</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b</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cause an instability, since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over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d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803"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over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4" w:line="264" w:lineRule="auto"/>
        <w:ind w:left="803" w:right="0" w:hanging="256"/>
        <w:jc w:val="left"/>
        <w:rPr>
          <w:b w:val="0"/>
          <w:i w:val="0"/>
          <w:smallCaps w:val="0"/>
          <w:strike w:val="0"/>
          <w:color w:val="ff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If the students are divided as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d</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c</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c</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cause an instability, since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over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d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c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803"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over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80" w:lineRule="auto"/>
        <w:ind w:left="365" w:right="2152"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Thus every matching is unstable, and no stable matching exists with this list of preferences. </w:t>
      </w: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Rubric (8pts):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79" w:line="240" w:lineRule="auto"/>
        <w:ind w:left="803" w:right="0" w:hanging="256"/>
        <w:jc w:val="left"/>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 pts: Correctly identifies that stable matching wont always exist.</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4" w:line="240" w:lineRule="auto"/>
        <w:ind w:left="803" w:right="0" w:hanging="256"/>
        <w:jc w:val="left"/>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8 pts: Provides a correct explanation and example.</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6"/>
        </w:tabs>
        <w:spacing w:after="0" w:before="201" w:line="240" w:lineRule="auto"/>
        <w:ind w:left="365" w:right="0" w:hanging="256"/>
        <w:jc w:val="both"/>
        <w:rPr>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Solve Kleinberg and Tardos, Chapter 1, Exercise 4. (15pts)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06"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We will use a variation of the G-S algorithm, then show that the solution returned by this algorithm is a stable matching. In the following algorithm, we use hospitals in the place of men; and students in the place of women, with respect to the earlier version of the G-S algorithm given in Chapter 1. This algorithm terminates in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O</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mn</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steps because each hospital offers a position to a student at most once, and in each iteration some hospital offers a position to some student.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8"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The algorithm terminates by producing a matching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for any given preference list. Suppose there are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p &gt;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0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positions available at hospital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 algorithm terminates with all of the positions filled, since, any hospital that did not fill all of its positions must have offered them to every student. Every student who rejected must be committed to some other hospital. Thus, if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still has available positions, it would mean total number of available positions is strictly greater than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 number of students. This contradicts the assumption given, proving that all the positions get filled.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1523305</wp:posOffset>
            </wp:positionH>
            <wp:positionV relativeFrom="paragraph">
              <wp:posOffset>173763</wp:posOffset>
            </wp:positionV>
            <wp:extent cx="4180522" cy="2124837"/>
            <wp:effectExtent b="0" l="0" r="0" t="0"/>
            <wp:wrapTopAndBottom distB="0" distT="0"/>
            <wp:docPr id="9"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4180522" cy="2124837"/>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 w:lineRule="auto"/>
        <w:ind w:left="365" w:right="105" w:firstLine="0"/>
        <w:jc w:val="both"/>
        <w:rPr>
          <w:del w:author="Ta-Yang Wang" w:id="2" w:date="2022-08-30T18:11:56Z"/>
          <w:rFonts w:ascii="Palatino Linotype" w:cs="Palatino Linotype" w:eastAsia="Palatino Linotype" w:hAnsi="Palatino Linotype"/>
          <w:b w:val="0"/>
          <w:i w:val="0"/>
          <w:smallCaps w:val="0"/>
          <w:strike w:val="0"/>
          <w:color w:val="000000"/>
          <w:sz w:val="20"/>
          <w:szCs w:val="20"/>
          <w:u w:val="none"/>
          <w:shd w:fill="auto" w:val="clear"/>
          <w:vertAlign w:val="baseline"/>
        </w:rPr>
        <w:sectPr>
          <w:type w:val="nextPage"/>
          <w:pgSz w:h="15840" w:w="12240" w:orient="portrait"/>
          <w:pgMar w:bottom="520" w:top="720" w:left="700" w:right="460" w:header="56" w:footer="332"/>
        </w:sect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The assignment is stable. Suppose that the matching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produced by our adapted G-S algorithm contains one or more instabilities. If the instability was of the first type (a student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was preferred over a student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by a hospital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but was not admitted), then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must have made an offer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before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who wasn’t offered, which is a contradiction because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Thus, the instability was not of the first type.</w:t>
      </w:r>
      <w:del w:author="Ta-Yang Wang" w:id="2" w:date="2022-08-30T18:11:56Z">
        <w:r w:rsidDel="00000000" w:rsidR="00000000" w:rsidRPr="00000000">
          <w:rPr>
            <w:rtl w:val="0"/>
          </w:rPr>
        </w:r>
      </w:del>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 w:lineRule="auto"/>
        <w:ind w:left="365" w:right="105"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Change w:author="Ta-Yang Wang" w:id="0" w:date="2022-08-30T18:11:56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13" w:lineRule="auto"/>
            <w:ind w:left="365" w:right="104" w:firstLine="0"/>
            <w:jc w:val="both"/>
          </w:pPr>
        </w:pPrChange>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If the instability was of the second type (there are student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currently at hospitals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respectively, and there’s a swap mutually beneficial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must not have admitted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when it considered it before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which implies that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 contradiction. Thus, the instability was not of the second type. Thus, the matching was stable. Thus at least one stable matching always exists (and it is produced by the adapted G-S algorithm as above).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Rubric (15pts):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168" w:line="240" w:lineRule="auto"/>
        <w:ind w:left="803" w:right="0" w:hanging="256"/>
        <w:jc w:val="left"/>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8pts: Algorithm</w:t>
      </w:r>
    </w:p>
    <w:p w:rsidR="00000000" w:rsidDel="00000000" w:rsidP="00000000" w:rsidRDefault="00000000" w:rsidRPr="00000000" w14:paraId="0000004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177"/>
        </w:tabs>
        <w:spacing w:after="0" w:before="49" w:line="240" w:lineRule="auto"/>
        <w:ind w:left="1176" w:right="0" w:hanging="215.99999999999994"/>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1pt: Loop condition (line 1)</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177"/>
        </w:tabs>
        <w:spacing w:after="0" w:before="9" w:line="240" w:lineRule="auto"/>
        <w:ind w:left="1176" w:right="0" w:hanging="215.99999999999994"/>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 pts: hospitals offer next highest ranked student (line 2)</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177"/>
        </w:tabs>
        <w:spacing w:after="0" w:before="10" w:line="240" w:lineRule="auto"/>
        <w:ind w:left="1176" w:right="0" w:hanging="215.99999999999994"/>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2pts: case that s is free (lines 3-4)</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177"/>
        </w:tabs>
        <w:spacing w:after="0" w:before="9" w:line="240" w:lineRule="auto"/>
        <w:ind w:left="1176" w:right="0" w:hanging="215.99999999999994"/>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3pts: cases if s is at another h’</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9" w:line="240" w:lineRule="auto"/>
        <w:ind w:left="803" w:right="0" w:hanging="256"/>
        <w:jc w:val="left"/>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7pts: Proof</w:t>
      </w:r>
    </w:p>
    <w:p w:rsidR="00000000" w:rsidDel="00000000" w:rsidP="00000000" w:rsidRDefault="00000000" w:rsidRPr="00000000" w14:paraId="0000004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177"/>
        </w:tabs>
        <w:spacing w:after="0" w:before="49" w:line="240" w:lineRule="auto"/>
        <w:ind w:left="1176" w:right="0" w:hanging="215.99999999999994"/>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1 pt: Algorithm terminates in finite steps (optional to mention in O(mn) steps)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177"/>
        </w:tabs>
        <w:spacing w:after="0" w:before="9" w:line="240" w:lineRule="auto"/>
        <w:ind w:left="1176" w:right="0" w:hanging="215.99999999999994"/>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2pts: All positions get filled</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177"/>
        </w:tabs>
        <w:spacing w:after="0" w:before="9" w:line="240" w:lineRule="auto"/>
        <w:ind w:left="1176" w:right="0" w:hanging="215.99999999999994"/>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2pts: Explain why no instability of first type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177"/>
        </w:tabs>
        <w:spacing w:after="0" w:before="9" w:line="240" w:lineRule="auto"/>
        <w:ind w:left="1176" w:right="0" w:hanging="215.99999999999994"/>
        <w:jc w:val="left"/>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2pts: Explain why no instability of second type</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6"/>
        </w:tabs>
        <w:spacing w:after="0" w:before="248" w:line="240" w:lineRule="auto"/>
        <w:ind w:left="365" w:right="0" w:hanging="256"/>
        <w:jc w:val="left"/>
        <w:rPr>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Solve Kleinberg and Tardos, Chapter 1, Exercise 8. (10pts)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25"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Assume we have three men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three women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with preferences as given in the table below.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365"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Column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shows the true preferences of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while in column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she pretends she prefers 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4318000</wp:posOffset>
                </wp:positionH>
                <wp:positionV relativeFrom="paragraph">
                  <wp:posOffset>101600</wp:posOffset>
                </wp:positionV>
                <wp:extent cx="60325" cy="98425"/>
                <wp:effectExtent b="0" l="0" r="0" t="0"/>
                <wp:wrapNone/>
                <wp:docPr id="6" name=""/>
                <a:graphic>
                  <a:graphicData uri="http://schemas.microsoft.com/office/word/2010/wordprocessingShape">
                    <wps:wsp>
                      <wps:cNvSpPr/>
                      <wps:cNvPr id="7" name="Shape 7"/>
                      <wps:spPr>
                        <a:xfrm>
                          <a:off x="5765100" y="3735550"/>
                          <a:ext cx="50800" cy="88900"/>
                        </a:xfrm>
                        <a:custGeom>
                          <a:rect b="b" l="l" r="r" t="t"/>
                          <a:pathLst>
                            <a:path extrusionOk="0" h="88900" w="50800">
                              <a:moveTo>
                                <a:pt x="0" y="0"/>
                              </a:moveTo>
                              <a:lnTo>
                                <a:pt x="0" y="88900"/>
                              </a:lnTo>
                              <a:lnTo>
                                <a:pt x="50800" y="88900"/>
                              </a:lnTo>
                              <a:lnTo>
                                <a:pt x="5080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Kepler Std Ext Subh" w:cs="Kepler Std Ext Subh" w:eastAsia="Kepler Std Ext Subh" w:hAnsi="Kepler Std Ext Subh"/>
                                <w:b w:val="0"/>
                                <w:i w:val="0"/>
                                <w:smallCaps w:val="0"/>
                                <w:strike w:val="0"/>
                                <w:color w:val="ff0000"/>
                                <w:sz w:val="14"/>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4318000</wp:posOffset>
                </wp:positionH>
                <wp:positionV relativeFrom="paragraph">
                  <wp:posOffset>101600</wp:posOffset>
                </wp:positionV>
                <wp:extent cx="60325" cy="98425"/>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0325" cy="98425"/>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2529828</wp:posOffset>
            </wp:positionH>
            <wp:positionV relativeFrom="paragraph">
              <wp:posOffset>173322</wp:posOffset>
            </wp:positionV>
            <wp:extent cx="2134266" cy="716661"/>
            <wp:effectExtent b="0" l="0" r="0" t="0"/>
            <wp:wrapTopAndBottom distB="0" distT="0"/>
            <wp:docPr id="7"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2134266" cy="716661"/>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First let us consider one possible execution of the G-S algorithm with the true preference list of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2669543</wp:posOffset>
            </wp:positionH>
            <wp:positionV relativeFrom="paragraph">
              <wp:posOffset>167956</wp:posOffset>
            </wp:positionV>
            <wp:extent cx="1901666" cy="619220"/>
            <wp:effectExtent b="0" l="0" r="0" t="0"/>
            <wp:wrapTopAndBottom distB="0" distT="0"/>
            <wp:docPr id="10"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1901666" cy="61922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First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gets rejected, finally proposes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is accepted. This execution forms pairs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thus pairing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with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who is her second choice. Now consider execution of the G-S algorithm when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pretends she 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(see column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6934200</wp:posOffset>
                </wp:positionH>
                <wp:positionV relativeFrom="paragraph">
                  <wp:posOffset>368300</wp:posOffset>
                </wp:positionV>
                <wp:extent cx="60325" cy="98425"/>
                <wp:effectExtent b="0" l="0" r="0" t="0"/>
                <wp:wrapNone/>
                <wp:docPr id="3" name=""/>
                <a:graphic>
                  <a:graphicData uri="http://schemas.microsoft.com/office/word/2010/wordprocessingShape">
                    <wps:wsp>
                      <wps:cNvSpPr/>
                      <wps:cNvPr id="4" name="Shape 4"/>
                      <wps:spPr>
                        <a:xfrm>
                          <a:off x="5765100" y="3735550"/>
                          <a:ext cx="50800" cy="88900"/>
                        </a:xfrm>
                        <a:custGeom>
                          <a:rect b="b" l="l" r="r" t="t"/>
                          <a:pathLst>
                            <a:path extrusionOk="0" h="88900" w="50800">
                              <a:moveTo>
                                <a:pt x="0" y="0"/>
                              </a:moveTo>
                              <a:lnTo>
                                <a:pt x="0" y="88900"/>
                              </a:lnTo>
                              <a:lnTo>
                                <a:pt x="50800" y="88900"/>
                              </a:lnTo>
                              <a:lnTo>
                                <a:pt x="5080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Kepler Std Ext Subh" w:cs="Kepler Std Ext Subh" w:eastAsia="Kepler Std Ext Subh" w:hAnsi="Kepler Std Ext Subh"/>
                                <w:b w:val="0"/>
                                <w:i w:val="0"/>
                                <w:smallCaps w:val="0"/>
                                <w:strike w:val="0"/>
                                <w:color w:val="ff0000"/>
                                <w:sz w:val="14"/>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6934200</wp:posOffset>
                </wp:positionH>
                <wp:positionV relativeFrom="paragraph">
                  <wp:posOffset>368300</wp:posOffset>
                </wp:positionV>
                <wp:extent cx="60325" cy="98425"/>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0325" cy="98425"/>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Then the execution might look as follows: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2374242</wp:posOffset>
            </wp:positionH>
            <wp:positionV relativeFrom="paragraph">
              <wp:posOffset>177841</wp:posOffset>
            </wp:positionV>
            <wp:extent cx="2483167" cy="634936"/>
            <wp:effectExtent b="0" l="0" r="0" t="0"/>
            <wp:wrapTopAndBottom distB="0" distT="0"/>
            <wp:docPr id="8"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483167" cy="634936"/>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She accepts the proposal, leaving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alone. Then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proposes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which causes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1</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leave her current partner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who consequently proposes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(and that is exactly what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Finally, the algorithm pairs up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(recently left by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As we see,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3</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ends up with the 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ff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who is her true favorite. Thus we conclude that by falsely switching order of her preferences, a woman may be able to get a more desirable partner in the G-S algorithm.</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Rubric (10pts):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04"/>
        </w:tabs>
        <w:spacing w:after="0" w:before="129" w:line="240" w:lineRule="auto"/>
        <w:ind w:left="803" w:right="0" w:hanging="256"/>
        <w:jc w:val="both"/>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 pts: Correctly identifies the statement is true.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04"/>
        </w:tabs>
        <w:spacing w:after="0" w:before="49" w:line="240" w:lineRule="auto"/>
        <w:ind w:left="803" w:right="0" w:hanging="256"/>
        <w:jc w:val="both"/>
        <w:rPr>
          <w:smallCaps w:val="0"/>
          <w:strike w:val="0"/>
          <w:u w:val="none"/>
          <w:shd w:fill="auto" w:val="clear"/>
          <w:vertAlign w:val="baseline"/>
        </w:rPr>
        <w:sectPr>
          <w:type w:val="nextPage"/>
          <w:pgSz w:h="15840" w:w="12240" w:orient="portrait"/>
          <w:pgMar w:bottom="520" w:top="720" w:left="700" w:right="460" w:header="56" w:footer="332"/>
        </w:sect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8 pts: Provides a correct explanation and example.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6"/>
        </w:tabs>
        <w:spacing w:after="0" w:before="127" w:line="213" w:lineRule="auto"/>
        <w:ind w:left="365" w:right="104" w:hanging="255"/>
        <w:jc w:val="left"/>
        <w:rPr>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Determine whether the following statement is true or false. If it is true, give a short explanation. If it is false, give a counterexample.</w:t>
      </w:r>
    </w:p>
    <w:p w:rsidR="00000000" w:rsidDel="00000000" w:rsidP="00000000" w:rsidRDefault="00000000" w:rsidRPr="00000000" w14:paraId="00000061">
      <w:pPr>
        <w:spacing w:before="105" w:line="160" w:lineRule="auto"/>
        <w:ind w:left="605" w:right="105" w:firstLine="0"/>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For all </w:t>
      </w:r>
      <w:r w:rsidDel="00000000" w:rsidR="00000000" w:rsidRPr="00000000">
        <w:rPr>
          <w:rFonts w:ascii="Georgia" w:cs="Georgia" w:eastAsia="Georgia" w:hAnsi="Georgia"/>
          <w:i w:val="1"/>
          <w:sz w:val="20"/>
          <w:szCs w:val="20"/>
          <w:rtl w:val="0"/>
        </w:rPr>
        <w:t xml:space="preserve">n </w:t>
      </w:r>
      <w:r w:rsidDel="00000000" w:rsidR="00000000" w:rsidRPr="00000000">
        <w:rPr>
          <w:rFonts w:ascii="Meiryo" w:cs="Meiryo" w:eastAsia="Meiryo" w:hAnsi="Meiryo"/>
          <w:i w:val="1"/>
          <w:sz w:val="20"/>
          <w:szCs w:val="20"/>
          <w:rtl w:val="0"/>
        </w:rPr>
        <w:t xml:space="preserve">≥ </w:t>
      </w:r>
      <w:r w:rsidDel="00000000" w:rsidR="00000000" w:rsidRPr="00000000">
        <w:rPr>
          <w:rFonts w:ascii="PMingLiU" w:cs="PMingLiU" w:eastAsia="PMingLiU" w:hAnsi="PMingLiU"/>
          <w:sz w:val="20"/>
          <w:szCs w:val="20"/>
          <w:rtl w:val="0"/>
        </w:rPr>
        <w:t xml:space="preserve">2</w:t>
      </w:r>
      <w:r w:rsidDel="00000000" w:rsidR="00000000" w:rsidRPr="00000000">
        <w:rPr>
          <w:sz w:val="20"/>
          <w:szCs w:val="20"/>
          <w:rtl w:val="0"/>
        </w:rPr>
        <w:t xml:space="preserve">, there exists a set of preferences for </w:t>
      </w:r>
      <w:r w:rsidDel="00000000" w:rsidR="00000000" w:rsidRPr="00000000">
        <w:rPr>
          <w:rFonts w:ascii="Georgia" w:cs="Georgia" w:eastAsia="Georgia" w:hAnsi="Georgia"/>
          <w:i w:val="1"/>
          <w:sz w:val="20"/>
          <w:szCs w:val="20"/>
          <w:rtl w:val="0"/>
        </w:rPr>
        <w:t xml:space="preserve">n </w:t>
      </w:r>
      <w:r w:rsidDel="00000000" w:rsidR="00000000" w:rsidRPr="00000000">
        <w:rPr>
          <w:sz w:val="20"/>
          <w:szCs w:val="20"/>
          <w:rtl w:val="0"/>
        </w:rPr>
        <w:t xml:space="preserve">men and </w:t>
      </w:r>
      <w:r w:rsidDel="00000000" w:rsidR="00000000" w:rsidRPr="00000000">
        <w:rPr>
          <w:rFonts w:ascii="Georgia" w:cs="Georgia" w:eastAsia="Georgia" w:hAnsi="Georgia"/>
          <w:i w:val="1"/>
          <w:sz w:val="20"/>
          <w:szCs w:val="20"/>
          <w:rtl w:val="0"/>
        </w:rPr>
        <w:t xml:space="preserve">n </w:t>
      </w:r>
      <w:r w:rsidDel="00000000" w:rsidR="00000000" w:rsidRPr="00000000">
        <w:rPr>
          <w:sz w:val="20"/>
          <w:szCs w:val="20"/>
          <w:rtl w:val="0"/>
        </w:rPr>
        <w:t xml:space="preserve">women such that in the stable matching returned by the G-S algorithm, every man is matched with their most preferred woman.</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83" w:lineRule="auto"/>
        <w:ind w:left="365" w:right="2929"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True: This happens so long as the most preferred woman for each man is different. </w:t>
      </w: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Rubric (5pts):</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81" w:line="240" w:lineRule="auto"/>
        <w:ind w:left="803" w:right="0" w:hanging="256"/>
        <w:jc w:val="left"/>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2 pts: Correctly identifies the statement is true.</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4"/>
        </w:tabs>
        <w:spacing w:after="0" w:before="49" w:line="240" w:lineRule="auto"/>
        <w:ind w:left="803" w:right="0" w:hanging="256"/>
        <w:jc w:val="left"/>
        <w:rPr>
          <w:b w:val="0"/>
          <w:i w:val="0"/>
          <w:smallCaps w:val="0"/>
          <w:strike w:val="0"/>
          <w:color w:val="0000ff"/>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3 pts: Provides a correct explanation or example.</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6"/>
        </w:tabs>
        <w:spacing w:after="0" w:before="208" w:line="264" w:lineRule="auto"/>
        <w:ind w:left="365" w:right="0" w:hanging="256"/>
        <w:jc w:val="both"/>
        <w:rPr>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Consider a stable marriage problem where the set of men is given by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M </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m</w:t>
      </w:r>
      <w:r w:rsidDel="00000000" w:rsidR="00000000" w:rsidRPr="00000000">
        <w:rPr>
          <w:rFonts w:ascii="Kepler Std Ext Subh" w:cs="Kepler Std Ext Subh" w:eastAsia="Kepler Std Ext Subh" w:hAnsi="Kepler Std Ext Subh"/>
          <w:b w:val="0"/>
          <w:i w:val="0"/>
          <w:smallCaps w:val="0"/>
          <w:strike w:val="0"/>
          <w:color w:val="000000"/>
          <w:sz w:val="20"/>
          <w:szCs w:val="20"/>
          <w:u w:val="none"/>
          <w:shd w:fill="auto" w:val="clear"/>
          <w:vertAlign w:val="subscript"/>
          <w:rtl w:val="0"/>
        </w:rPr>
        <w:t xml:space="preserve">1</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m</w:t>
      </w:r>
      <w:r w:rsidDel="00000000" w:rsidR="00000000" w:rsidRPr="00000000">
        <w:rPr>
          <w:rFonts w:ascii="Kepler Std Ext Subh" w:cs="Kepler Std Ext Subh" w:eastAsia="Kepler Std Ext Subh" w:hAnsi="Kepler Std Ext Subh"/>
          <w:b w:val="0"/>
          <w:i w:val="0"/>
          <w:smallCaps w:val="0"/>
          <w:strike w:val="0"/>
          <w:color w:val="000000"/>
          <w:sz w:val="20"/>
          <w:szCs w:val="20"/>
          <w:u w:val="none"/>
          <w:shd w:fill="auto" w:val="clear"/>
          <w:vertAlign w:val="subscript"/>
          <w:rtl w:val="0"/>
        </w:rPr>
        <w:t xml:space="preserve">2</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 m</w:t>
      </w:r>
      <w:r w:rsidDel="00000000" w:rsidR="00000000" w:rsidRPr="00000000">
        <w:rPr>
          <w:rFonts w:ascii="Georgia" w:cs="Georgia" w:eastAsia="Georgia" w:hAnsi="Georgia"/>
          <w:b w:val="0"/>
          <w:i w:val="1"/>
          <w:smallCaps w:val="0"/>
          <w:strike w:val="0"/>
          <w:color w:val="000000"/>
          <w:sz w:val="20"/>
          <w:szCs w:val="20"/>
          <w:u w:val="none"/>
          <w:shd w:fill="auto" w:val="clear"/>
          <w:vertAlign w:val="subscript"/>
          <w:rtl w:val="0"/>
        </w:rPr>
        <w:t xml:space="preserve">N</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and the set of women 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 </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w:t>
      </w:r>
      <w:r w:rsidDel="00000000" w:rsidR="00000000" w:rsidRPr="00000000">
        <w:rPr>
          <w:rFonts w:ascii="Kepler Std Ext Subh" w:cs="Kepler Std Ext Subh" w:eastAsia="Kepler Std Ext Subh" w:hAnsi="Kepler Std Ext Subh"/>
          <w:b w:val="0"/>
          <w:i w:val="0"/>
          <w:smallCaps w:val="0"/>
          <w:strike w:val="0"/>
          <w:color w:val="000000"/>
          <w:sz w:val="20"/>
          <w:szCs w:val="20"/>
          <w:u w:val="none"/>
          <w:shd w:fill="auto" w:val="clear"/>
          <w:vertAlign w:val="subscript"/>
          <w:rtl w:val="0"/>
        </w:rPr>
        <w:t xml:space="preserve">1</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w</w:t>
      </w:r>
      <w:r w:rsidDel="00000000" w:rsidR="00000000" w:rsidRPr="00000000">
        <w:rPr>
          <w:rFonts w:ascii="Kepler Std Ext Subh" w:cs="Kepler Std Ext Subh" w:eastAsia="Kepler Std Ext Subh" w:hAnsi="Kepler Std Ext Subh"/>
          <w:b w:val="0"/>
          <w:i w:val="0"/>
          <w:smallCaps w:val="0"/>
          <w:strike w:val="0"/>
          <w:color w:val="000000"/>
          <w:sz w:val="20"/>
          <w:szCs w:val="20"/>
          <w:u w:val="none"/>
          <w:shd w:fill="auto" w:val="clear"/>
          <w:vertAlign w:val="subscript"/>
          <w:rtl w:val="0"/>
        </w:rPr>
        <w:t xml:space="preserve">2</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 w</w:t>
      </w:r>
      <w:r w:rsidDel="00000000" w:rsidR="00000000" w:rsidRPr="00000000">
        <w:rPr>
          <w:rFonts w:ascii="Georgia" w:cs="Georgia" w:eastAsia="Georgia" w:hAnsi="Georgia"/>
          <w:b w:val="0"/>
          <w:i w:val="1"/>
          <w:smallCaps w:val="0"/>
          <w:strike w:val="0"/>
          <w:color w:val="000000"/>
          <w:sz w:val="20"/>
          <w:szCs w:val="20"/>
          <w:u w:val="none"/>
          <w:shd w:fill="auto" w:val="clear"/>
          <w:vertAlign w:val="subscript"/>
          <w:rtl w:val="0"/>
        </w:rPr>
        <w:t xml:space="preserve">N</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Consider their preference lists to have the following properties:</w:t>
      </w:r>
    </w:p>
    <w:p w:rsidR="00000000" w:rsidDel="00000000" w:rsidP="00000000" w:rsidRDefault="00000000" w:rsidRPr="00000000" w14:paraId="00000067">
      <w:pPr>
        <w:tabs>
          <w:tab w:val="left" w:pos="3320"/>
        </w:tabs>
        <w:spacing w:before="120" w:line="343" w:lineRule="auto"/>
        <w:ind w:left="257" w:right="0" w:firstLine="0"/>
        <w:jc w:val="center"/>
        <w:rPr>
          <w:rFonts w:ascii="Georgia" w:cs="Georgia" w:eastAsia="Georgia" w:hAnsi="Georgia"/>
          <w:i w:val="1"/>
          <w:sz w:val="20"/>
          <w:szCs w:val="20"/>
        </w:rPr>
      </w:pPr>
      <w:r w:rsidDel="00000000" w:rsidR="00000000" w:rsidRPr="00000000">
        <w:rPr>
          <w:rFonts w:ascii="Meiryo" w:cs="Meiryo" w:eastAsia="Meiryo" w:hAnsi="Meiryo"/>
          <w:i w:val="1"/>
          <w:sz w:val="20"/>
          <w:szCs w:val="20"/>
          <w:rtl w:val="0"/>
        </w:rPr>
        <w:t xml:space="preserve">∀</w:t>
      </w:r>
      <w:r w:rsidDel="00000000" w:rsidR="00000000" w:rsidRPr="00000000">
        <w:rPr>
          <w:rFonts w:ascii="Georgia" w:cs="Georgia" w:eastAsia="Georgia" w:hAnsi="Georgia"/>
          <w:i w:val="1"/>
          <w:sz w:val="20"/>
          <w:szCs w:val="20"/>
          <w:rtl w:val="0"/>
        </w:rPr>
        <w:t xml:space="preserve">w</w:t>
      </w:r>
      <w:r w:rsidDel="00000000" w:rsidR="00000000" w:rsidRPr="00000000">
        <w:rPr>
          <w:rFonts w:ascii="Georgia" w:cs="Georgia" w:eastAsia="Georgia" w:hAnsi="Georgia"/>
          <w:i w:val="1"/>
          <w:sz w:val="20"/>
          <w:szCs w:val="20"/>
          <w:vertAlign w:val="subscript"/>
          <w:rtl w:val="0"/>
        </w:rPr>
        <w:t xml:space="preserve">i</w:t>
      </w:r>
      <w:r w:rsidDel="00000000" w:rsidR="00000000" w:rsidRPr="00000000">
        <w:rPr>
          <w:rFonts w:ascii="Georgia" w:cs="Georgia" w:eastAsia="Georgia" w:hAnsi="Georgia"/>
          <w:i w:val="1"/>
          <w:sz w:val="20"/>
          <w:szCs w:val="20"/>
          <w:vertAlign w:val="baseline"/>
          <w:rtl w:val="0"/>
        </w:rPr>
        <w:t xml:space="preserve"> </w:t>
      </w:r>
      <w:r w:rsidDel="00000000" w:rsidR="00000000" w:rsidRPr="00000000">
        <w:rPr>
          <w:rFonts w:ascii="Meiryo" w:cs="Meiryo" w:eastAsia="Meiryo" w:hAnsi="Meiryo"/>
          <w:i w:val="1"/>
          <w:sz w:val="20"/>
          <w:szCs w:val="20"/>
          <w:vertAlign w:val="baseline"/>
          <w:rtl w:val="0"/>
        </w:rPr>
        <w:t xml:space="preserve">∈ </w:t>
      </w:r>
      <w:r w:rsidDel="00000000" w:rsidR="00000000" w:rsidRPr="00000000">
        <w:rPr>
          <w:rFonts w:ascii="Georgia" w:cs="Georgia" w:eastAsia="Georgia" w:hAnsi="Georgia"/>
          <w:i w:val="1"/>
          <w:sz w:val="20"/>
          <w:szCs w:val="20"/>
          <w:vertAlign w:val="baseline"/>
          <w:rtl w:val="0"/>
        </w:rPr>
        <w:t xml:space="preserve">W </w:t>
      </w:r>
      <w:r w:rsidDel="00000000" w:rsidR="00000000" w:rsidRPr="00000000">
        <w:rPr>
          <w:rFonts w:ascii="PMingLiU" w:cs="PMingLiU" w:eastAsia="PMingLiU" w:hAnsi="PMingLiU"/>
          <w:sz w:val="20"/>
          <w:szCs w:val="20"/>
          <w:vertAlign w:val="baseline"/>
          <w:rtl w:val="0"/>
        </w:rPr>
        <w:t xml:space="preserve">: </w:t>
      </w:r>
      <w:r w:rsidDel="00000000" w:rsidR="00000000" w:rsidRPr="00000000">
        <w:rPr>
          <w:rFonts w:ascii="Georgia" w:cs="Georgia" w:eastAsia="Georgia" w:hAnsi="Georgia"/>
          <w:i w:val="1"/>
          <w:sz w:val="20"/>
          <w:szCs w:val="20"/>
          <w:vertAlign w:val="baseline"/>
          <w:rtl w:val="0"/>
        </w:rPr>
        <w:t xml:space="preserve">w</w:t>
      </w:r>
      <w:r w:rsidDel="00000000" w:rsidR="00000000" w:rsidRPr="00000000">
        <w:rPr>
          <w:rFonts w:ascii="Georgia" w:cs="Georgia" w:eastAsia="Georgia" w:hAnsi="Georgia"/>
          <w:i w:val="1"/>
          <w:sz w:val="20"/>
          <w:szCs w:val="20"/>
          <w:vertAlign w:val="subscript"/>
          <w:rtl w:val="0"/>
        </w:rPr>
        <w:t xml:space="preserve">i</w:t>
      </w:r>
      <w:r w:rsidDel="00000000" w:rsidR="00000000" w:rsidRPr="00000000">
        <w:rPr>
          <w:rFonts w:ascii="Georgia" w:cs="Georgia" w:eastAsia="Georgia" w:hAnsi="Georgia"/>
          <w:i w:val="1"/>
          <w:sz w:val="20"/>
          <w:szCs w:val="20"/>
          <w:vertAlign w:val="baseline"/>
          <w:rtl w:val="0"/>
        </w:rPr>
        <w:t xml:space="preserve"> </w:t>
      </w:r>
      <w:r w:rsidDel="00000000" w:rsidR="00000000" w:rsidRPr="00000000">
        <w:rPr>
          <w:sz w:val="20"/>
          <w:szCs w:val="20"/>
          <w:vertAlign w:val="baseline"/>
          <w:rtl w:val="0"/>
        </w:rPr>
        <w:t xml:space="preserve">prefers </w:t>
      </w:r>
      <w:r w:rsidDel="00000000" w:rsidR="00000000" w:rsidRPr="00000000">
        <w:rPr>
          <w:rFonts w:ascii="Georgia" w:cs="Georgia" w:eastAsia="Georgia" w:hAnsi="Georgia"/>
          <w:i w:val="1"/>
          <w:sz w:val="20"/>
          <w:szCs w:val="20"/>
          <w:vertAlign w:val="baseline"/>
          <w:rtl w:val="0"/>
        </w:rPr>
        <w:t xml:space="preserve">m</w:t>
      </w:r>
      <w:r w:rsidDel="00000000" w:rsidR="00000000" w:rsidRPr="00000000">
        <w:rPr>
          <w:rFonts w:ascii="Georgia" w:cs="Georgia" w:eastAsia="Georgia" w:hAnsi="Georgia"/>
          <w:i w:val="1"/>
          <w:sz w:val="20"/>
          <w:szCs w:val="20"/>
          <w:vertAlign w:val="subscript"/>
          <w:rtl w:val="0"/>
        </w:rPr>
        <w:t xml:space="preserve">i</w:t>
      </w:r>
      <w:r w:rsidDel="00000000" w:rsidR="00000000" w:rsidRPr="00000000">
        <w:rPr>
          <w:rFonts w:ascii="Georgia" w:cs="Georgia" w:eastAsia="Georgia" w:hAnsi="Georgia"/>
          <w:i w:val="1"/>
          <w:sz w:val="20"/>
          <w:szCs w:val="20"/>
          <w:vertAlign w:val="baseline"/>
          <w:rtl w:val="0"/>
        </w:rPr>
        <w:t xml:space="preserve"> </w:t>
      </w:r>
      <w:r w:rsidDel="00000000" w:rsidR="00000000" w:rsidRPr="00000000">
        <w:rPr>
          <w:sz w:val="20"/>
          <w:szCs w:val="20"/>
          <w:vertAlign w:val="baseline"/>
          <w:rtl w:val="0"/>
        </w:rPr>
        <w:t xml:space="preserve">over </w:t>
      </w:r>
      <w:r w:rsidDel="00000000" w:rsidR="00000000" w:rsidRPr="00000000">
        <w:rPr>
          <w:rFonts w:ascii="Georgia" w:cs="Georgia" w:eastAsia="Georgia" w:hAnsi="Georgia"/>
          <w:i w:val="1"/>
          <w:sz w:val="20"/>
          <w:szCs w:val="20"/>
          <w:vertAlign w:val="baseline"/>
          <w:rtl w:val="0"/>
        </w:rPr>
        <w:t xml:space="preserve">m</w:t>
      </w:r>
      <w:r w:rsidDel="00000000" w:rsidR="00000000" w:rsidRPr="00000000">
        <w:rPr>
          <w:rFonts w:ascii="Georgia" w:cs="Georgia" w:eastAsia="Georgia" w:hAnsi="Georgia"/>
          <w:i w:val="1"/>
          <w:sz w:val="20"/>
          <w:szCs w:val="20"/>
          <w:vertAlign w:val="subscript"/>
          <w:rtl w:val="0"/>
        </w:rPr>
        <w:t xml:space="preserve">j</w:t>
      </w:r>
      <w:r w:rsidDel="00000000" w:rsidR="00000000" w:rsidRPr="00000000">
        <w:rPr>
          <w:rFonts w:ascii="Georgia" w:cs="Georgia" w:eastAsia="Georgia" w:hAnsi="Georgia"/>
          <w:i w:val="1"/>
          <w:sz w:val="20"/>
          <w:szCs w:val="20"/>
          <w:vertAlign w:val="baseline"/>
          <w:rtl w:val="0"/>
        </w:rPr>
        <w:tab/>
      </w:r>
      <w:r w:rsidDel="00000000" w:rsidR="00000000" w:rsidRPr="00000000">
        <w:rPr>
          <w:rFonts w:ascii="Meiryo" w:cs="Meiryo" w:eastAsia="Meiryo" w:hAnsi="Meiryo"/>
          <w:i w:val="1"/>
          <w:sz w:val="20"/>
          <w:szCs w:val="20"/>
          <w:vertAlign w:val="baseline"/>
          <w:rtl w:val="0"/>
        </w:rPr>
        <w:t xml:space="preserve">∀</w:t>
      </w:r>
      <w:r w:rsidDel="00000000" w:rsidR="00000000" w:rsidRPr="00000000">
        <w:rPr>
          <w:rFonts w:ascii="Georgia" w:cs="Georgia" w:eastAsia="Georgia" w:hAnsi="Georgia"/>
          <w:i w:val="1"/>
          <w:sz w:val="20"/>
          <w:szCs w:val="20"/>
          <w:vertAlign w:val="baseline"/>
          <w:rtl w:val="0"/>
        </w:rPr>
        <w:t xml:space="preserve">j &gt; i</w:t>
      </w:r>
      <w:r w:rsidDel="00000000" w:rsidR="00000000" w:rsidRPr="00000000">
        <w:rPr>
          <w:rtl w:val="0"/>
        </w:rPr>
      </w:r>
    </w:p>
    <w:p w:rsidR="00000000" w:rsidDel="00000000" w:rsidP="00000000" w:rsidRDefault="00000000" w:rsidRPr="00000000" w14:paraId="00000068">
      <w:pPr>
        <w:tabs>
          <w:tab w:val="left" w:pos="3319"/>
        </w:tabs>
        <w:spacing w:before="0" w:line="343" w:lineRule="auto"/>
        <w:ind w:left="257" w:right="0" w:firstLine="0"/>
        <w:jc w:val="center"/>
        <w:rPr>
          <w:rFonts w:ascii="Georgia" w:cs="Georgia" w:eastAsia="Georgia" w:hAnsi="Georgia"/>
          <w:i w:val="1"/>
          <w:sz w:val="20"/>
          <w:szCs w:val="20"/>
        </w:rPr>
      </w:pPr>
      <w:r w:rsidDel="00000000" w:rsidR="00000000" w:rsidRPr="00000000">
        <w:rPr>
          <w:rFonts w:ascii="Meiryo" w:cs="Meiryo" w:eastAsia="Meiryo" w:hAnsi="Meiryo"/>
          <w:i w:val="1"/>
          <w:sz w:val="20"/>
          <w:szCs w:val="20"/>
          <w:rtl w:val="0"/>
        </w:rPr>
        <w:t xml:space="preserve">∀</w:t>
      </w:r>
      <w:r w:rsidDel="00000000" w:rsidR="00000000" w:rsidRPr="00000000">
        <w:rPr>
          <w:rFonts w:ascii="Georgia" w:cs="Georgia" w:eastAsia="Georgia" w:hAnsi="Georgia"/>
          <w:i w:val="1"/>
          <w:sz w:val="20"/>
          <w:szCs w:val="20"/>
          <w:rtl w:val="0"/>
        </w:rPr>
        <w:t xml:space="preserve">m</w:t>
      </w:r>
      <w:r w:rsidDel="00000000" w:rsidR="00000000" w:rsidRPr="00000000">
        <w:rPr>
          <w:rFonts w:ascii="Georgia" w:cs="Georgia" w:eastAsia="Georgia" w:hAnsi="Georgia"/>
          <w:i w:val="1"/>
          <w:sz w:val="20"/>
          <w:szCs w:val="20"/>
          <w:vertAlign w:val="subscript"/>
          <w:rtl w:val="0"/>
        </w:rPr>
        <w:t xml:space="preserve">i</w:t>
      </w:r>
      <w:r w:rsidDel="00000000" w:rsidR="00000000" w:rsidRPr="00000000">
        <w:rPr>
          <w:rFonts w:ascii="Georgia" w:cs="Georgia" w:eastAsia="Georgia" w:hAnsi="Georgia"/>
          <w:i w:val="1"/>
          <w:sz w:val="20"/>
          <w:szCs w:val="20"/>
          <w:vertAlign w:val="baseline"/>
          <w:rtl w:val="0"/>
        </w:rPr>
        <w:t xml:space="preserve"> </w:t>
      </w:r>
      <w:r w:rsidDel="00000000" w:rsidR="00000000" w:rsidRPr="00000000">
        <w:rPr>
          <w:rFonts w:ascii="Meiryo" w:cs="Meiryo" w:eastAsia="Meiryo" w:hAnsi="Meiryo"/>
          <w:i w:val="1"/>
          <w:sz w:val="20"/>
          <w:szCs w:val="20"/>
          <w:vertAlign w:val="baseline"/>
          <w:rtl w:val="0"/>
        </w:rPr>
        <w:t xml:space="preserve">∈ </w:t>
      </w:r>
      <w:r w:rsidDel="00000000" w:rsidR="00000000" w:rsidRPr="00000000">
        <w:rPr>
          <w:rFonts w:ascii="Georgia" w:cs="Georgia" w:eastAsia="Georgia" w:hAnsi="Georgia"/>
          <w:i w:val="1"/>
          <w:sz w:val="20"/>
          <w:szCs w:val="20"/>
          <w:vertAlign w:val="baseline"/>
          <w:rtl w:val="0"/>
        </w:rPr>
        <w:t xml:space="preserve">M </w:t>
      </w:r>
      <w:r w:rsidDel="00000000" w:rsidR="00000000" w:rsidRPr="00000000">
        <w:rPr>
          <w:rFonts w:ascii="PMingLiU" w:cs="PMingLiU" w:eastAsia="PMingLiU" w:hAnsi="PMingLiU"/>
          <w:sz w:val="20"/>
          <w:szCs w:val="20"/>
          <w:vertAlign w:val="baseline"/>
          <w:rtl w:val="0"/>
        </w:rPr>
        <w:t xml:space="preserve">: </w:t>
      </w:r>
      <w:r w:rsidDel="00000000" w:rsidR="00000000" w:rsidRPr="00000000">
        <w:rPr>
          <w:rFonts w:ascii="Georgia" w:cs="Georgia" w:eastAsia="Georgia" w:hAnsi="Georgia"/>
          <w:i w:val="1"/>
          <w:sz w:val="20"/>
          <w:szCs w:val="20"/>
          <w:vertAlign w:val="baseline"/>
          <w:rtl w:val="0"/>
        </w:rPr>
        <w:t xml:space="preserve">m</w:t>
      </w:r>
      <w:r w:rsidDel="00000000" w:rsidR="00000000" w:rsidRPr="00000000">
        <w:rPr>
          <w:rFonts w:ascii="Georgia" w:cs="Georgia" w:eastAsia="Georgia" w:hAnsi="Georgia"/>
          <w:i w:val="1"/>
          <w:sz w:val="20"/>
          <w:szCs w:val="20"/>
          <w:vertAlign w:val="subscript"/>
          <w:rtl w:val="0"/>
        </w:rPr>
        <w:t xml:space="preserve">i</w:t>
      </w:r>
      <w:r w:rsidDel="00000000" w:rsidR="00000000" w:rsidRPr="00000000">
        <w:rPr>
          <w:rFonts w:ascii="Georgia" w:cs="Georgia" w:eastAsia="Georgia" w:hAnsi="Georgia"/>
          <w:i w:val="1"/>
          <w:sz w:val="20"/>
          <w:szCs w:val="20"/>
          <w:vertAlign w:val="baseline"/>
          <w:rtl w:val="0"/>
        </w:rPr>
        <w:t xml:space="preserve"> </w:t>
      </w:r>
      <w:r w:rsidDel="00000000" w:rsidR="00000000" w:rsidRPr="00000000">
        <w:rPr>
          <w:sz w:val="20"/>
          <w:szCs w:val="20"/>
          <w:vertAlign w:val="baseline"/>
          <w:rtl w:val="0"/>
        </w:rPr>
        <w:t xml:space="preserve">prefers </w:t>
      </w:r>
      <w:r w:rsidDel="00000000" w:rsidR="00000000" w:rsidRPr="00000000">
        <w:rPr>
          <w:rFonts w:ascii="Georgia" w:cs="Georgia" w:eastAsia="Georgia" w:hAnsi="Georgia"/>
          <w:i w:val="1"/>
          <w:sz w:val="20"/>
          <w:szCs w:val="20"/>
          <w:vertAlign w:val="baseline"/>
          <w:rtl w:val="0"/>
        </w:rPr>
        <w:t xml:space="preserve">w</w:t>
      </w:r>
      <w:r w:rsidDel="00000000" w:rsidR="00000000" w:rsidRPr="00000000">
        <w:rPr>
          <w:rFonts w:ascii="Georgia" w:cs="Georgia" w:eastAsia="Georgia" w:hAnsi="Georgia"/>
          <w:i w:val="1"/>
          <w:sz w:val="20"/>
          <w:szCs w:val="20"/>
          <w:vertAlign w:val="subscript"/>
          <w:rtl w:val="0"/>
        </w:rPr>
        <w:t xml:space="preserve">i</w:t>
      </w:r>
      <w:r w:rsidDel="00000000" w:rsidR="00000000" w:rsidRPr="00000000">
        <w:rPr>
          <w:rFonts w:ascii="Georgia" w:cs="Georgia" w:eastAsia="Georgia" w:hAnsi="Georgia"/>
          <w:i w:val="1"/>
          <w:sz w:val="20"/>
          <w:szCs w:val="20"/>
          <w:vertAlign w:val="baseline"/>
          <w:rtl w:val="0"/>
        </w:rPr>
        <w:t xml:space="preserve"> </w:t>
      </w:r>
      <w:r w:rsidDel="00000000" w:rsidR="00000000" w:rsidRPr="00000000">
        <w:rPr>
          <w:sz w:val="20"/>
          <w:szCs w:val="20"/>
          <w:vertAlign w:val="baseline"/>
          <w:rtl w:val="0"/>
        </w:rPr>
        <w:t xml:space="preserve">over </w:t>
      </w:r>
      <w:r w:rsidDel="00000000" w:rsidR="00000000" w:rsidRPr="00000000">
        <w:rPr>
          <w:rFonts w:ascii="Georgia" w:cs="Georgia" w:eastAsia="Georgia" w:hAnsi="Georgia"/>
          <w:i w:val="1"/>
          <w:sz w:val="20"/>
          <w:szCs w:val="20"/>
          <w:vertAlign w:val="baseline"/>
          <w:rtl w:val="0"/>
        </w:rPr>
        <w:t xml:space="preserve">w</w:t>
      </w:r>
      <w:r w:rsidDel="00000000" w:rsidR="00000000" w:rsidRPr="00000000">
        <w:rPr>
          <w:rFonts w:ascii="Georgia" w:cs="Georgia" w:eastAsia="Georgia" w:hAnsi="Georgia"/>
          <w:i w:val="1"/>
          <w:sz w:val="20"/>
          <w:szCs w:val="20"/>
          <w:vertAlign w:val="subscript"/>
          <w:rtl w:val="0"/>
        </w:rPr>
        <w:t xml:space="preserve">j</w:t>
      </w:r>
      <w:r w:rsidDel="00000000" w:rsidR="00000000" w:rsidRPr="00000000">
        <w:rPr>
          <w:rFonts w:ascii="Georgia" w:cs="Georgia" w:eastAsia="Georgia" w:hAnsi="Georgia"/>
          <w:i w:val="1"/>
          <w:sz w:val="20"/>
          <w:szCs w:val="20"/>
          <w:vertAlign w:val="baseline"/>
          <w:rtl w:val="0"/>
        </w:rPr>
        <w:tab/>
      </w:r>
      <w:r w:rsidDel="00000000" w:rsidR="00000000" w:rsidRPr="00000000">
        <w:rPr>
          <w:rFonts w:ascii="Meiryo" w:cs="Meiryo" w:eastAsia="Meiryo" w:hAnsi="Meiryo"/>
          <w:i w:val="1"/>
          <w:sz w:val="20"/>
          <w:szCs w:val="20"/>
          <w:vertAlign w:val="baseline"/>
          <w:rtl w:val="0"/>
        </w:rPr>
        <w:t xml:space="preserve">∀</w:t>
      </w:r>
      <w:r w:rsidDel="00000000" w:rsidR="00000000" w:rsidRPr="00000000">
        <w:rPr>
          <w:rFonts w:ascii="Georgia" w:cs="Georgia" w:eastAsia="Georgia" w:hAnsi="Georgia"/>
          <w:i w:val="1"/>
          <w:sz w:val="20"/>
          <w:szCs w:val="20"/>
          <w:vertAlign w:val="baseline"/>
          <w:rtl w:val="0"/>
        </w:rPr>
        <w:t xml:space="preserve">j &gt; i</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353"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Prove that a unique stable matching exists for this problem. Note: the </w:t>
      </w:r>
      <w:r w:rsidDel="00000000" w:rsidR="00000000" w:rsidRPr="00000000">
        <w:rPr>
          <w:rFonts w:ascii="Meiryo" w:cs="Meiryo" w:eastAsia="Meiryo" w:hAnsi="Meiryo"/>
          <w:b w:val="0"/>
          <w:i w:val="1"/>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symbol means “for all”. (12pts)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177"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We will prove that matching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where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i</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is matched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i</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for all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i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1</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2</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Meiryo" w:cs="Meiryo" w:eastAsia="Meiryo" w:hAnsi="Meiryo"/>
          <w:b w:val="0"/>
          <w:i w:val="1"/>
          <w:smallCaps w:val="0"/>
          <w:strike w:val="0"/>
          <w:color w:val="ff0000"/>
          <w:sz w:val="20"/>
          <w:szCs w:val="20"/>
          <w:u w:val="none"/>
          <w:shd w:fill="auto" w:val="clear"/>
          <w:vertAlign w:val="baseline"/>
          <w:rtl w:val="0"/>
        </w:rPr>
        <w:t xml:space="preserve">· · ·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N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is the unique stable matching in this case. We will use the notation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denote that in matching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a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is matched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It is evident that S is a matching because every man is paired with exactly one woman and vice versa. If any 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j</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k</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j</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where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k &lt; j</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then such</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a higher ranked woman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k</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her current partner 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j</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Thus, there are no instabilities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is a stable matching.</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168"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Now let’s prove that this stable matching is unique. By way of contradiction, let’s assume that another stable matching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which is different from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exists. Therefore, there must exist some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i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for which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i</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k</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k </w:t>
      </w:r>
      <w:r w:rsidDel="00000000" w:rsidR="00000000" w:rsidRPr="00000000">
        <w:rPr>
          <w:rFonts w:ascii="Meiryo" w:cs="Meiryo" w:eastAsia="Meiryo" w:hAnsi="Meiryo"/>
          <w:b w:val="0"/>
          <w:i w:val="1"/>
          <w:smallCaps w:val="0"/>
          <w:strike w:val="0"/>
          <w:color w:val="ff0000"/>
          <w:sz w:val="20"/>
          <w:szCs w:val="20"/>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i</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Let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x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be the minimum value of such an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i</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Similarly, there must exist some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j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for which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j</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l</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j </w:t>
      </w:r>
      <w:r w:rsidDel="00000000" w:rsidR="00000000" w:rsidRPr="00000000">
        <w:rPr>
          <w:rFonts w:ascii="Meiryo" w:cs="Meiryo" w:eastAsia="Meiryo" w:hAnsi="Meiryo"/>
          <w:b w:val="0"/>
          <w:i w:val="1"/>
          <w:smallCaps w:val="0"/>
          <w:strike w:val="0"/>
          <w:color w:val="ff0000"/>
          <w:sz w:val="20"/>
          <w:szCs w:val="20"/>
          <w:u w:val="none"/>
          <w:shd w:fill="auto" w:val="clear"/>
          <w:vertAlign w:val="baseline"/>
          <w:rtl w:val="0"/>
        </w:rPr>
        <w:t xml:space="preserve"≯</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l</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Let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y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be the minimum value of such</w:t>
      </w:r>
      <w:r w:rsidDel="00000000" w:rsidR="00000000" w:rsidRPr="00000000">
        <w:rPr>
          <w:rtl w:val="0"/>
        </w:rPr>
      </w:r>
    </w:p>
    <w:p w:rsidR="00000000" w:rsidDel="00000000" w:rsidP="00000000" w:rsidRDefault="00000000" w:rsidRPr="00000000" w14:paraId="0000006D">
      <w:pPr>
        <w:spacing w:before="0" w:line="187" w:lineRule="auto"/>
        <w:ind w:left="365" w:right="0" w:firstLine="0"/>
        <w:jc w:val="both"/>
        <w:rPr>
          <w:sz w:val="20"/>
          <w:szCs w:val="20"/>
        </w:rPr>
      </w:pPr>
      <w:r w:rsidDel="00000000" w:rsidR="00000000" w:rsidRPr="00000000">
        <w:rPr>
          <w:color w:val="ff0000"/>
          <w:sz w:val="20"/>
          <w:szCs w:val="20"/>
          <w:rtl w:val="0"/>
        </w:rPr>
        <w:t xml:space="preserve">a </w:t>
      </w:r>
      <w:r w:rsidDel="00000000" w:rsidR="00000000" w:rsidRPr="00000000">
        <w:rPr>
          <w:rFonts w:ascii="Georgia" w:cs="Georgia" w:eastAsia="Georgia" w:hAnsi="Georgia"/>
          <w:i w:val="1"/>
          <w:color w:val="ff0000"/>
          <w:sz w:val="20"/>
          <w:szCs w:val="20"/>
          <w:rtl w:val="0"/>
        </w:rPr>
        <w:t xml:space="preserve">j</w:t>
      </w:r>
      <w:r w:rsidDel="00000000" w:rsidR="00000000" w:rsidRPr="00000000">
        <w:rPr>
          <w:color w:val="ff0000"/>
          <w:sz w:val="20"/>
          <w:szCs w:val="20"/>
          <w:rtl w:val="0"/>
        </w:rPr>
        <w:t xml:space="preserve">. Since </w:t>
      </w:r>
      <w:r w:rsidDel="00000000" w:rsidR="00000000" w:rsidRPr="00000000">
        <w:rPr>
          <w:rFonts w:ascii="Georgia" w:cs="Georgia" w:eastAsia="Georgia" w:hAnsi="Georgia"/>
          <w:i w:val="1"/>
          <w:color w:val="ff0000"/>
          <w:sz w:val="20"/>
          <w:szCs w:val="20"/>
          <w:rtl w:val="0"/>
        </w:rPr>
        <w:t xml:space="preserve">S</w:t>
      </w:r>
      <w:r w:rsidDel="00000000" w:rsidR="00000000" w:rsidRPr="00000000">
        <w:rPr>
          <w:rFonts w:ascii="Times New Roman" w:cs="Times New Roman" w:eastAsia="Times New Roman" w:hAnsi="Times New Roman"/>
          <w:i w:val="1"/>
          <w:color w:val="ff0000"/>
          <w:sz w:val="20"/>
          <w:szCs w:val="20"/>
          <w:vertAlign w:val="superscript"/>
          <w:rtl w:val="0"/>
        </w:rPr>
        <w:t xml:space="preserve">′</w:t>
      </w:r>
      <w:r w:rsidDel="00000000" w:rsidR="00000000" w:rsidRPr="00000000">
        <w:rPr>
          <w:rFonts w:ascii="PMingLiU" w:cs="PMingLiU" w:eastAsia="PMingLiU" w:hAnsi="PMingLiU"/>
          <w:color w:val="ff0000"/>
          <w:sz w:val="20"/>
          <w:szCs w:val="20"/>
          <w:vertAlign w:val="baseline"/>
          <w:rtl w:val="0"/>
        </w:rPr>
        <w:t xml:space="preserve">(</w:t>
      </w:r>
      <w:r w:rsidDel="00000000" w:rsidR="00000000" w:rsidRPr="00000000">
        <w:rPr>
          <w:rFonts w:ascii="Georgia" w:cs="Georgia" w:eastAsia="Georgia" w:hAnsi="Georgia"/>
          <w:i w:val="1"/>
          <w:color w:val="ff0000"/>
          <w:sz w:val="20"/>
          <w:szCs w:val="20"/>
          <w:vertAlign w:val="baseline"/>
          <w:rtl w:val="0"/>
        </w:rPr>
        <w:t xml:space="preserve">w</w:t>
      </w:r>
      <w:r w:rsidDel="00000000" w:rsidR="00000000" w:rsidRPr="00000000">
        <w:rPr>
          <w:rFonts w:ascii="Georgia" w:cs="Georgia" w:eastAsia="Georgia" w:hAnsi="Georgia"/>
          <w:i w:val="1"/>
          <w:color w:val="ff0000"/>
          <w:sz w:val="20"/>
          <w:szCs w:val="20"/>
          <w:vertAlign w:val="subscript"/>
          <w:rtl w:val="0"/>
        </w:rPr>
        <w:t xml:space="preserve">i</w:t>
      </w:r>
      <w:r w:rsidDel="00000000" w:rsidR="00000000" w:rsidRPr="00000000">
        <w:rPr>
          <w:rFonts w:ascii="PMingLiU" w:cs="PMingLiU" w:eastAsia="PMingLiU" w:hAnsi="PMingLiU"/>
          <w:color w:val="ff0000"/>
          <w:sz w:val="20"/>
          <w:szCs w:val="20"/>
          <w:vertAlign w:val="baseline"/>
          <w:rtl w:val="0"/>
        </w:rPr>
        <w:t xml:space="preserve">) = </w:t>
      </w:r>
      <w:r w:rsidDel="00000000" w:rsidR="00000000" w:rsidRPr="00000000">
        <w:rPr>
          <w:rFonts w:ascii="Georgia" w:cs="Georgia" w:eastAsia="Georgia" w:hAnsi="Georgia"/>
          <w:i w:val="1"/>
          <w:color w:val="ff0000"/>
          <w:sz w:val="20"/>
          <w:szCs w:val="20"/>
          <w:vertAlign w:val="baseline"/>
          <w:rtl w:val="0"/>
        </w:rPr>
        <w:t xml:space="preserve">m</w:t>
      </w:r>
      <w:r w:rsidDel="00000000" w:rsidR="00000000" w:rsidRPr="00000000">
        <w:rPr>
          <w:rFonts w:ascii="Georgia" w:cs="Georgia" w:eastAsia="Georgia" w:hAnsi="Georgia"/>
          <w:i w:val="1"/>
          <w:color w:val="ff0000"/>
          <w:sz w:val="20"/>
          <w:szCs w:val="20"/>
          <w:vertAlign w:val="subscript"/>
          <w:rtl w:val="0"/>
        </w:rPr>
        <w:t xml:space="preserve">i</w:t>
      </w:r>
      <w:r w:rsidDel="00000000" w:rsidR="00000000" w:rsidRPr="00000000">
        <w:rPr>
          <w:rFonts w:ascii="Georgia" w:cs="Georgia" w:eastAsia="Georgia" w:hAnsi="Georgia"/>
          <w:i w:val="1"/>
          <w:color w:val="ff0000"/>
          <w:sz w:val="20"/>
          <w:szCs w:val="20"/>
          <w:vertAlign w:val="baseline"/>
          <w:rtl w:val="0"/>
        </w:rPr>
        <w:t xml:space="preserve"> </w:t>
      </w:r>
      <w:r w:rsidDel="00000000" w:rsidR="00000000" w:rsidRPr="00000000">
        <w:rPr>
          <w:color w:val="ff0000"/>
          <w:sz w:val="20"/>
          <w:szCs w:val="20"/>
          <w:vertAlign w:val="baseline"/>
          <w:rtl w:val="0"/>
        </w:rPr>
        <w:t xml:space="preserve">for all </w:t>
      </w:r>
      <w:r w:rsidDel="00000000" w:rsidR="00000000" w:rsidRPr="00000000">
        <w:rPr>
          <w:rFonts w:ascii="Georgia" w:cs="Georgia" w:eastAsia="Georgia" w:hAnsi="Georgia"/>
          <w:i w:val="1"/>
          <w:color w:val="ff0000"/>
          <w:sz w:val="20"/>
          <w:szCs w:val="20"/>
          <w:vertAlign w:val="baseline"/>
          <w:rtl w:val="0"/>
        </w:rPr>
        <w:t xml:space="preserve">i &lt; x</w:t>
      </w:r>
      <w:r w:rsidDel="00000000" w:rsidR="00000000" w:rsidRPr="00000000">
        <w:rPr>
          <w:color w:val="ff0000"/>
          <w:sz w:val="20"/>
          <w:szCs w:val="20"/>
          <w:vertAlign w:val="baseline"/>
          <w:rtl w:val="0"/>
        </w:rPr>
        <w:t xml:space="preserve">, and </w:t>
      </w:r>
      <w:r w:rsidDel="00000000" w:rsidR="00000000" w:rsidRPr="00000000">
        <w:rPr>
          <w:rFonts w:ascii="Georgia" w:cs="Georgia" w:eastAsia="Georgia" w:hAnsi="Georgia"/>
          <w:i w:val="1"/>
          <w:color w:val="ff0000"/>
          <w:sz w:val="20"/>
          <w:szCs w:val="20"/>
          <w:vertAlign w:val="baseline"/>
          <w:rtl w:val="0"/>
        </w:rPr>
        <w:t xml:space="preserve">S</w:t>
      </w:r>
      <w:r w:rsidDel="00000000" w:rsidR="00000000" w:rsidRPr="00000000">
        <w:rPr>
          <w:rFonts w:ascii="Times New Roman" w:cs="Times New Roman" w:eastAsia="Times New Roman" w:hAnsi="Times New Roman"/>
          <w:i w:val="1"/>
          <w:color w:val="ff0000"/>
          <w:sz w:val="20"/>
          <w:szCs w:val="20"/>
          <w:vertAlign w:val="superscript"/>
          <w:rtl w:val="0"/>
        </w:rPr>
        <w:t xml:space="preserve">′</w:t>
      </w:r>
      <w:r w:rsidDel="00000000" w:rsidR="00000000" w:rsidRPr="00000000">
        <w:rPr>
          <w:rFonts w:ascii="PMingLiU" w:cs="PMingLiU" w:eastAsia="PMingLiU" w:hAnsi="PMingLiU"/>
          <w:color w:val="ff0000"/>
          <w:sz w:val="20"/>
          <w:szCs w:val="20"/>
          <w:vertAlign w:val="baseline"/>
          <w:rtl w:val="0"/>
        </w:rPr>
        <w:t xml:space="preserve">(</w:t>
      </w:r>
      <w:r w:rsidDel="00000000" w:rsidR="00000000" w:rsidRPr="00000000">
        <w:rPr>
          <w:rFonts w:ascii="Georgia" w:cs="Georgia" w:eastAsia="Georgia" w:hAnsi="Georgia"/>
          <w:i w:val="1"/>
          <w:color w:val="ff0000"/>
          <w:sz w:val="20"/>
          <w:szCs w:val="20"/>
          <w:vertAlign w:val="baseline"/>
          <w:rtl w:val="0"/>
        </w:rPr>
        <w:t xml:space="preserve">m</w:t>
      </w:r>
      <w:r w:rsidDel="00000000" w:rsidR="00000000" w:rsidRPr="00000000">
        <w:rPr>
          <w:rFonts w:ascii="Georgia" w:cs="Georgia" w:eastAsia="Georgia" w:hAnsi="Georgia"/>
          <w:i w:val="1"/>
          <w:color w:val="ff0000"/>
          <w:sz w:val="20"/>
          <w:szCs w:val="20"/>
          <w:vertAlign w:val="subscript"/>
          <w:rtl w:val="0"/>
        </w:rPr>
        <w:t xml:space="preserve">j</w:t>
      </w:r>
      <w:r w:rsidDel="00000000" w:rsidR="00000000" w:rsidRPr="00000000">
        <w:rPr>
          <w:rFonts w:ascii="PMingLiU" w:cs="PMingLiU" w:eastAsia="PMingLiU" w:hAnsi="PMingLiU"/>
          <w:color w:val="ff0000"/>
          <w:sz w:val="20"/>
          <w:szCs w:val="20"/>
          <w:vertAlign w:val="baseline"/>
          <w:rtl w:val="0"/>
        </w:rPr>
        <w:t xml:space="preserve">) = </w:t>
      </w:r>
      <w:r w:rsidDel="00000000" w:rsidR="00000000" w:rsidRPr="00000000">
        <w:rPr>
          <w:rFonts w:ascii="Georgia" w:cs="Georgia" w:eastAsia="Georgia" w:hAnsi="Georgia"/>
          <w:i w:val="1"/>
          <w:color w:val="ff0000"/>
          <w:sz w:val="20"/>
          <w:szCs w:val="20"/>
          <w:vertAlign w:val="baseline"/>
          <w:rtl w:val="0"/>
        </w:rPr>
        <w:t xml:space="preserve">w</w:t>
      </w:r>
      <w:r w:rsidDel="00000000" w:rsidR="00000000" w:rsidRPr="00000000">
        <w:rPr>
          <w:rFonts w:ascii="Georgia" w:cs="Georgia" w:eastAsia="Georgia" w:hAnsi="Georgia"/>
          <w:i w:val="1"/>
          <w:color w:val="ff0000"/>
          <w:sz w:val="20"/>
          <w:szCs w:val="20"/>
          <w:vertAlign w:val="subscript"/>
          <w:rtl w:val="0"/>
        </w:rPr>
        <w:t xml:space="preserve">j</w:t>
      </w:r>
      <w:r w:rsidDel="00000000" w:rsidR="00000000" w:rsidRPr="00000000">
        <w:rPr>
          <w:rFonts w:ascii="Georgia" w:cs="Georgia" w:eastAsia="Georgia" w:hAnsi="Georgia"/>
          <w:i w:val="1"/>
          <w:color w:val="ff0000"/>
          <w:sz w:val="20"/>
          <w:szCs w:val="20"/>
          <w:vertAlign w:val="baseline"/>
          <w:rtl w:val="0"/>
        </w:rPr>
        <w:t xml:space="preserve"> </w:t>
      </w:r>
      <w:r w:rsidDel="00000000" w:rsidR="00000000" w:rsidRPr="00000000">
        <w:rPr>
          <w:color w:val="ff0000"/>
          <w:sz w:val="20"/>
          <w:szCs w:val="20"/>
          <w:vertAlign w:val="baseline"/>
          <w:rtl w:val="0"/>
        </w:rPr>
        <w:t xml:space="preserve">for all </w:t>
      </w:r>
      <w:r w:rsidDel="00000000" w:rsidR="00000000" w:rsidRPr="00000000">
        <w:rPr>
          <w:rFonts w:ascii="Georgia" w:cs="Georgia" w:eastAsia="Georgia" w:hAnsi="Georgia"/>
          <w:i w:val="1"/>
          <w:color w:val="ff0000"/>
          <w:sz w:val="20"/>
          <w:szCs w:val="20"/>
          <w:vertAlign w:val="baseline"/>
          <w:rtl w:val="0"/>
        </w:rPr>
        <w:t xml:space="preserve">j &lt; y</w:t>
      </w:r>
      <w:r w:rsidDel="00000000" w:rsidR="00000000" w:rsidRPr="00000000">
        <w:rPr>
          <w:color w:val="ff0000"/>
          <w:sz w:val="20"/>
          <w:szCs w:val="20"/>
          <w:vertAlign w:val="baseline"/>
          <w:rtl w:val="0"/>
        </w:rPr>
        <w:t xml:space="preserve">, </w:t>
      </w:r>
      <w:r w:rsidDel="00000000" w:rsidR="00000000" w:rsidRPr="00000000">
        <w:rPr>
          <w:rFonts w:ascii="Georgia" w:cs="Georgia" w:eastAsia="Georgia" w:hAnsi="Georgia"/>
          <w:i w:val="1"/>
          <w:color w:val="ff0000"/>
          <w:sz w:val="20"/>
          <w:szCs w:val="20"/>
          <w:vertAlign w:val="baseline"/>
          <w:rtl w:val="0"/>
        </w:rPr>
        <w:t xml:space="preserve">x </w:t>
      </w:r>
      <w:r w:rsidDel="00000000" w:rsidR="00000000" w:rsidRPr="00000000">
        <w:rPr>
          <w:rFonts w:ascii="PMingLiU" w:cs="PMingLiU" w:eastAsia="PMingLiU" w:hAnsi="PMingLiU"/>
          <w:color w:val="ff0000"/>
          <w:sz w:val="20"/>
          <w:szCs w:val="20"/>
          <w:vertAlign w:val="baseline"/>
          <w:rtl w:val="0"/>
        </w:rPr>
        <w:t xml:space="preserve">= </w:t>
      </w:r>
      <w:r w:rsidDel="00000000" w:rsidR="00000000" w:rsidRPr="00000000">
        <w:rPr>
          <w:rFonts w:ascii="Georgia" w:cs="Georgia" w:eastAsia="Georgia" w:hAnsi="Georgia"/>
          <w:i w:val="1"/>
          <w:color w:val="ff0000"/>
          <w:sz w:val="20"/>
          <w:szCs w:val="20"/>
          <w:vertAlign w:val="baseline"/>
          <w:rtl w:val="0"/>
        </w:rPr>
        <w:t xml:space="preserve">y</w:t>
      </w:r>
      <w:r w:rsidDel="00000000" w:rsidR="00000000" w:rsidRPr="00000000">
        <w:rPr>
          <w:color w:val="ff0000"/>
          <w:sz w:val="20"/>
          <w:szCs w:val="20"/>
          <w:vertAlign w:val="baseline"/>
          <w:rtl w:val="0"/>
        </w:rPr>
        <w:t xml:space="preserve">. </w:t>
      </w:r>
      <w:r w:rsidDel="00000000" w:rsidR="00000000" w:rsidRPr="00000000">
        <w:rPr>
          <w:rFonts w:ascii="Georgia" w:cs="Georgia" w:eastAsia="Georgia" w:hAnsi="Georgia"/>
          <w:i w:val="1"/>
          <w:color w:val="ff0000"/>
          <w:sz w:val="20"/>
          <w:szCs w:val="20"/>
          <w:vertAlign w:val="baseline"/>
          <w:rtl w:val="0"/>
        </w:rPr>
        <w:t xml:space="preserve">S</w:t>
      </w:r>
      <w:r w:rsidDel="00000000" w:rsidR="00000000" w:rsidRPr="00000000">
        <w:rPr>
          <w:rFonts w:ascii="Times New Roman" w:cs="Times New Roman" w:eastAsia="Times New Roman" w:hAnsi="Times New Roman"/>
          <w:i w:val="1"/>
          <w:color w:val="ff0000"/>
          <w:sz w:val="20"/>
          <w:szCs w:val="20"/>
          <w:vertAlign w:val="superscript"/>
          <w:rtl w:val="0"/>
        </w:rPr>
        <w:t xml:space="preserve">′</w:t>
      </w:r>
      <w:r w:rsidDel="00000000" w:rsidR="00000000" w:rsidRPr="00000000">
        <w:rPr>
          <w:rFonts w:ascii="PMingLiU" w:cs="PMingLiU" w:eastAsia="PMingLiU" w:hAnsi="PMingLiU"/>
          <w:color w:val="ff0000"/>
          <w:sz w:val="20"/>
          <w:szCs w:val="20"/>
          <w:vertAlign w:val="baseline"/>
          <w:rtl w:val="0"/>
        </w:rPr>
        <w:t xml:space="preserve">(</w:t>
      </w:r>
      <w:r w:rsidDel="00000000" w:rsidR="00000000" w:rsidRPr="00000000">
        <w:rPr>
          <w:rFonts w:ascii="Georgia" w:cs="Georgia" w:eastAsia="Georgia" w:hAnsi="Georgia"/>
          <w:i w:val="1"/>
          <w:color w:val="ff0000"/>
          <w:sz w:val="20"/>
          <w:szCs w:val="20"/>
          <w:vertAlign w:val="baseline"/>
          <w:rtl w:val="0"/>
        </w:rPr>
        <w:t xml:space="preserve">w</w:t>
      </w:r>
      <w:r w:rsidDel="00000000" w:rsidR="00000000" w:rsidRPr="00000000">
        <w:rPr>
          <w:rFonts w:ascii="Georgia" w:cs="Georgia" w:eastAsia="Georgia" w:hAnsi="Georgia"/>
          <w:i w:val="1"/>
          <w:color w:val="ff0000"/>
          <w:sz w:val="20"/>
          <w:szCs w:val="20"/>
          <w:vertAlign w:val="subscript"/>
          <w:rtl w:val="0"/>
        </w:rPr>
        <w:t xml:space="preserve">x</w:t>
      </w:r>
      <w:r w:rsidDel="00000000" w:rsidR="00000000" w:rsidRPr="00000000">
        <w:rPr>
          <w:rFonts w:ascii="PMingLiU" w:cs="PMingLiU" w:eastAsia="PMingLiU" w:hAnsi="PMingLiU"/>
          <w:color w:val="ff0000"/>
          <w:sz w:val="20"/>
          <w:szCs w:val="20"/>
          <w:vertAlign w:val="baseline"/>
          <w:rtl w:val="0"/>
        </w:rPr>
        <w:t xml:space="preserve">) = </w:t>
      </w:r>
      <w:r w:rsidDel="00000000" w:rsidR="00000000" w:rsidRPr="00000000">
        <w:rPr>
          <w:rFonts w:ascii="Georgia" w:cs="Georgia" w:eastAsia="Georgia" w:hAnsi="Georgia"/>
          <w:i w:val="1"/>
          <w:color w:val="ff0000"/>
          <w:sz w:val="20"/>
          <w:szCs w:val="20"/>
          <w:vertAlign w:val="baseline"/>
          <w:rtl w:val="0"/>
        </w:rPr>
        <w:t xml:space="preserve">m</w:t>
      </w:r>
      <w:r w:rsidDel="00000000" w:rsidR="00000000" w:rsidRPr="00000000">
        <w:rPr>
          <w:rFonts w:ascii="Georgia" w:cs="Georgia" w:eastAsia="Georgia" w:hAnsi="Georgia"/>
          <w:i w:val="1"/>
          <w:color w:val="ff0000"/>
          <w:sz w:val="20"/>
          <w:szCs w:val="20"/>
          <w:vertAlign w:val="subscript"/>
          <w:rtl w:val="0"/>
        </w:rPr>
        <w:t xml:space="preserve">k</w:t>
      </w:r>
      <w:r w:rsidDel="00000000" w:rsidR="00000000" w:rsidRPr="00000000">
        <w:rPr>
          <w:rFonts w:ascii="Georgia" w:cs="Georgia" w:eastAsia="Georgia" w:hAnsi="Georgia"/>
          <w:i w:val="1"/>
          <w:color w:val="ff0000"/>
          <w:sz w:val="20"/>
          <w:szCs w:val="20"/>
          <w:vertAlign w:val="baseline"/>
          <w:rtl w:val="0"/>
        </w:rPr>
        <w:t xml:space="preserve"> </w:t>
      </w:r>
      <w:r w:rsidDel="00000000" w:rsidR="00000000" w:rsidRPr="00000000">
        <w:rPr>
          <w:color w:val="ff0000"/>
          <w:sz w:val="20"/>
          <w:szCs w:val="20"/>
          <w:vertAlign w:val="baseline"/>
          <w:rtl w:val="0"/>
        </w:rPr>
        <w:t xml:space="preserve">implies </w:t>
      </w:r>
      <w:r w:rsidDel="00000000" w:rsidR="00000000" w:rsidRPr="00000000">
        <w:rPr>
          <w:rFonts w:ascii="Georgia" w:cs="Georgia" w:eastAsia="Georgia" w:hAnsi="Georgia"/>
          <w:i w:val="1"/>
          <w:color w:val="ff0000"/>
          <w:sz w:val="20"/>
          <w:szCs w:val="20"/>
          <w:vertAlign w:val="baseline"/>
          <w:rtl w:val="0"/>
        </w:rPr>
        <w:t xml:space="preserve">x &lt; k</w:t>
      </w:r>
      <w:r w:rsidDel="00000000" w:rsidR="00000000" w:rsidRPr="00000000">
        <w:rPr>
          <w:color w:val="ff0000"/>
          <w:sz w:val="20"/>
          <w:szCs w:val="20"/>
          <w:vertAlign w:val="baseline"/>
          <w:rtl w:val="0"/>
        </w:rPr>
        <w:t xml:space="preserve">. Similarly,</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199" w:lineRule="auto"/>
        <w:ind w:left="365" w:right="105"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superscript"/>
          <w:rtl w:val="0"/>
        </w:rPr>
        <w:t xml:space="preserve">′</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y</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l</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implies that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y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x &lt; l</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Given the preference lists,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y</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x</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x</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l</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and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w</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x</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prefers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x</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to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m</w:t>
      </w:r>
      <w:r w:rsidDel="00000000" w:rsidR="00000000" w:rsidRPr="00000000">
        <w:rPr>
          <w:rFonts w:ascii="Georgia" w:cs="Georgia" w:eastAsia="Georgia" w:hAnsi="Georgia"/>
          <w:b w:val="0"/>
          <w:i w:val="1"/>
          <w:smallCaps w:val="0"/>
          <w:strike w:val="0"/>
          <w:color w:val="ff0000"/>
          <w:sz w:val="20"/>
          <w:szCs w:val="20"/>
          <w:u w:val="none"/>
          <w:shd w:fill="auto" w:val="clear"/>
          <w:vertAlign w:val="subscript"/>
          <w:rtl w:val="0"/>
        </w:rPr>
        <w:t xml:space="preserve">k</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This is an instability and hence,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cannot be a stable matching.</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Rubric (12pts):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04"/>
        </w:tabs>
        <w:spacing w:after="0" w:before="128" w:line="240" w:lineRule="auto"/>
        <w:ind w:left="803" w:right="0" w:hanging="256"/>
        <w:jc w:val="both"/>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Proof that stable matching exists (6pts)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04"/>
        </w:tabs>
        <w:spacing w:after="0" w:before="49" w:line="240" w:lineRule="auto"/>
        <w:ind w:left="803" w:right="0" w:hanging="256"/>
        <w:jc w:val="both"/>
        <w:rPr>
          <w:smallCaps w:val="0"/>
          <w:strike w:val="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correct explanation that this stable matching is unique (6pts)</w:t>
      </w:r>
      <w:r w:rsidDel="00000000" w:rsidR="00000000" w:rsidRPr="00000000">
        <w:rPr>
          <w:rtl w:val="0"/>
        </w:rPr>
      </w:r>
    </w:p>
    <w:p w:rsidR="00000000" w:rsidDel="00000000" w:rsidP="00000000" w:rsidRDefault="00000000" w:rsidRPr="00000000" w14:paraId="00000072">
      <w:pPr>
        <w:spacing w:before="248" w:lineRule="auto"/>
        <w:ind w:left="257" w:right="495" w:firstLine="0"/>
        <w:jc w:val="center"/>
        <w:rPr>
          <w:b w:val="1"/>
          <w:sz w:val="20"/>
          <w:szCs w:val="20"/>
        </w:rPr>
      </w:pPr>
      <w:r w:rsidDel="00000000" w:rsidR="00000000" w:rsidRPr="00000000">
        <w:rPr>
          <w:b w:val="1"/>
          <w:sz w:val="20"/>
          <w:szCs w:val="20"/>
          <w:rtl w:val="0"/>
        </w:rPr>
        <w:t xml:space="preserve">UNGRADED PRACTICE PROBLEMS</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6"/>
        </w:tabs>
        <w:spacing w:after="0" w:before="192" w:line="213" w:lineRule="auto"/>
        <w:ind w:left="365" w:right="104" w:hanging="255"/>
        <w:jc w:val="both"/>
        <w:rPr>
          <w:smallCaps w:val="0"/>
          <w:strike w:val="0"/>
          <w:color w:val="000000"/>
          <w:u w:val="none"/>
          <w:shd w:fill="auto" w:val="clear"/>
          <w:vertAlign w:val="baseline"/>
        </w:rPr>
      </w:pPr>
      <w:r w:rsidDel="00000000" w:rsidR="00000000" w:rsidRPr="00000000">
        <w:rPr>
          <w:sz w:val="20"/>
          <w:szCs w:val="20"/>
          <w:rtl w:val="0"/>
        </w:rPr>
        <w:t xml:space="preserve">Determine whether the following statement is true or false. If it is true, give a short explanation. If it is false, give a counterexample.</w:t>
      </w:r>
    </w:p>
    <w:p w:rsidR="00000000" w:rsidDel="00000000" w:rsidP="00000000" w:rsidRDefault="00000000" w:rsidRPr="00000000" w14:paraId="00000074">
      <w:pPr>
        <w:spacing w:before="105" w:line="160" w:lineRule="auto"/>
        <w:ind w:left="605" w:right="105" w:firstLine="0"/>
        <w:rPr>
          <w:sz w:val="20"/>
          <w:szCs w:val="20"/>
        </w:rPr>
      </w:pPr>
      <w:r w:rsidDel="00000000" w:rsidR="00000000" w:rsidRPr="00000000">
        <w:rPr>
          <w:sz w:val="20"/>
          <w:szCs w:val="20"/>
          <w:rtl w:val="0"/>
        </w:rPr>
        <w:t xml:space="preserve">For all </w:t>
      </w:r>
      <w:r w:rsidDel="00000000" w:rsidR="00000000" w:rsidRPr="00000000">
        <w:rPr>
          <w:rFonts w:ascii="Georgia" w:cs="Georgia" w:eastAsia="Georgia" w:hAnsi="Georgia"/>
          <w:i w:val="1"/>
          <w:sz w:val="20"/>
          <w:szCs w:val="20"/>
          <w:rtl w:val="0"/>
        </w:rPr>
        <w:t xml:space="preserve">n </w:t>
      </w:r>
      <w:r w:rsidDel="00000000" w:rsidR="00000000" w:rsidRPr="00000000">
        <w:rPr>
          <w:rFonts w:ascii="Meiryo" w:cs="Meiryo" w:eastAsia="Meiryo" w:hAnsi="Meiryo"/>
          <w:i w:val="1"/>
          <w:sz w:val="20"/>
          <w:szCs w:val="20"/>
          <w:rtl w:val="0"/>
        </w:rPr>
        <w:t xml:space="preserve">≥ </w:t>
      </w:r>
      <w:r w:rsidDel="00000000" w:rsidR="00000000" w:rsidRPr="00000000">
        <w:rPr>
          <w:rFonts w:ascii="PMingLiU" w:cs="PMingLiU" w:eastAsia="PMingLiU" w:hAnsi="PMingLiU"/>
          <w:sz w:val="20"/>
          <w:szCs w:val="20"/>
          <w:rtl w:val="0"/>
        </w:rPr>
        <w:t xml:space="preserve">2</w:t>
      </w:r>
      <w:r w:rsidDel="00000000" w:rsidR="00000000" w:rsidRPr="00000000">
        <w:rPr>
          <w:sz w:val="20"/>
          <w:szCs w:val="20"/>
          <w:rtl w:val="0"/>
        </w:rPr>
        <w:t xml:space="preserve">, there exists a set of preferences for </w:t>
      </w:r>
      <w:r w:rsidDel="00000000" w:rsidR="00000000" w:rsidRPr="00000000">
        <w:rPr>
          <w:rFonts w:ascii="Georgia" w:cs="Georgia" w:eastAsia="Georgia" w:hAnsi="Georgia"/>
          <w:i w:val="1"/>
          <w:sz w:val="20"/>
          <w:szCs w:val="20"/>
          <w:rtl w:val="0"/>
        </w:rPr>
        <w:t xml:space="preserve">n </w:t>
      </w:r>
      <w:r w:rsidDel="00000000" w:rsidR="00000000" w:rsidRPr="00000000">
        <w:rPr>
          <w:sz w:val="20"/>
          <w:szCs w:val="20"/>
          <w:rtl w:val="0"/>
        </w:rPr>
        <w:t xml:space="preserve">men and </w:t>
      </w:r>
      <w:r w:rsidDel="00000000" w:rsidR="00000000" w:rsidRPr="00000000">
        <w:rPr>
          <w:rFonts w:ascii="Georgia" w:cs="Georgia" w:eastAsia="Georgia" w:hAnsi="Georgia"/>
          <w:i w:val="1"/>
          <w:sz w:val="20"/>
          <w:szCs w:val="20"/>
          <w:rtl w:val="0"/>
        </w:rPr>
        <w:t xml:space="preserve">n </w:t>
      </w:r>
      <w:r w:rsidDel="00000000" w:rsidR="00000000" w:rsidRPr="00000000">
        <w:rPr>
          <w:sz w:val="20"/>
          <w:szCs w:val="20"/>
          <w:rtl w:val="0"/>
        </w:rPr>
        <w:t xml:space="preserve">women such that in the stable matching returned by the G-S algorithm, every woman is matched with their least preferred man.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13" w:lineRule="auto"/>
        <w:ind w:left="365" w:right="104"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True: One example occurs when every woman has a different least favorite man, who happens to prefer her over all other women. In this case, each man proposes to and engages their most preferred woman and the engagement is never broken.</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6"/>
        </w:tabs>
        <w:spacing w:after="0" w:before="134" w:line="240" w:lineRule="auto"/>
        <w:ind w:left="365" w:right="0" w:hanging="256"/>
        <w:jc w:val="both"/>
        <w:rPr>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onsider the G-S algorithm for </w:t>
      </w:r>
      <w:r w:rsidDel="00000000" w:rsidR="00000000" w:rsidRPr="00000000">
        <w:rPr>
          <w:rFonts w:ascii="Georgia" w:cs="Georgia" w:eastAsia="Georgia" w:hAnsi="Georgia"/>
          <w:i w:val="1"/>
          <w:sz w:val="20"/>
          <w:szCs w:val="20"/>
          <w:rtl w:val="0"/>
        </w:rPr>
        <w:t xml:space="preserve">n </w:t>
      </w:r>
      <w:r w:rsidDel="00000000" w:rsidR="00000000" w:rsidRPr="00000000">
        <w:rPr>
          <w:sz w:val="20"/>
          <w:szCs w:val="20"/>
          <w:rtl w:val="0"/>
        </w:rPr>
        <w:t xml:space="preserve">men and </w:t>
      </w:r>
      <w:r w:rsidDel="00000000" w:rsidR="00000000" w:rsidRPr="00000000">
        <w:rPr>
          <w:rFonts w:ascii="Georgia" w:cs="Georgia" w:eastAsia="Georgia" w:hAnsi="Georgia"/>
          <w:i w:val="1"/>
          <w:sz w:val="20"/>
          <w:szCs w:val="20"/>
          <w:rtl w:val="0"/>
        </w:rPr>
        <w:t xml:space="preserve">n </w:t>
      </w:r>
      <w:r w:rsidDel="00000000" w:rsidR="00000000" w:rsidRPr="00000000">
        <w:rPr>
          <w:sz w:val="20"/>
          <w:szCs w:val="20"/>
          <w:rtl w:val="0"/>
        </w:rPr>
        <w:t xml:space="preserve">women. What is the maximum number of times a man may be rejected as a function of </w:t>
      </w:r>
      <w:r w:rsidDel="00000000" w:rsidR="00000000" w:rsidRPr="00000000">
        <w:rPr>
          <w:rFonts w:ascii="Georgia" w:cs="Georgia" w:eastAsia="Georgia" w:hAnsi="Georgia"/>
          <w:i w:val="1"/>
          <w:sz w:val="20"/>
          <w:szCs w:val="20"/>
          <w:rtl w:val="0"/>
        </w:rPr>
        <w:t xml:space="preserve">n</w:t>
      </w:r>
      <w:r w:rsidDel="00000000" w:rsidR="00000000" w:rsidRPr="00000000">
        <w:rPr>
          <w:sz w:val="20"/>
          <w:szCs w:val="20"/>
          <w:rtl w:val="0"/>
        </w:rPr>
        <w:t xml:space="preserve">? Give an example where this happens.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8" w:lineRule="auto"/>
        <w:ind w:left="365"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The maximum number of times a woman may be rejected is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n </w:t>
      </w:r>
      <w:r w:rsidDel="00000000" w:rsidR="00000000" w:rsidRPr="00000000">
        <w:rPr>
          <w:rFonts w:ascii="Meiryo" w:cs="Meiryo" w:eastAsia="Meiryo" w:hAnsi="Meiryo"/>
          <w:b w:val="0"/>
          <w:i w:val="1"/>
          <w:smallCaps w:val="0"/>
          <w:strike w:val="0"/>
          <w:color w:val="ff0000"/>
          <w:sz w:val="20"/>
          <w:szCs w:val="20"/>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ff0000"/>
          <w:sz w:val="20"/>
          <w:szCs w:val="20"/>
          <w:u w:val="none"/>
          <w:shd w:fill="auto" w:val="clear"/>
          <w:vertAlign w:val="baseline"/>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since no woman will be rejected by all </w:t>
      </w:r>
      <w:r w:rsidDel="00000000" w:rsidR="00000000" w:rsidRPr="00000000">
        <w:rPr>
          <w:rFonts w:ascii="Georgia" w:cs="Georgia" w:eastAsia="Georgia" w:hAnsi="Georgia"/>
          <w:b w:val="0"/>
          <w:i w:val="1"/>
          <w:smallCaps w:val="0"/>
          <w:strike w:val="0"/>
          <w:color w:val="ff0000"/>
          <w:sz w:val="20"/>
          <w:szCs w:val="20"/>
          <w:u w:val="none"/>
          <w:shd w:fill="auto" w:val="clear"/>
          <w:vertAlign w:val="baseline"/>
          <w:rtl w:val="0"/>
        </w:rPr>
        <w:t xml:space="preserve">n </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men.</w:t>
      </w:r>
      <w:r w:rsidDel="00000000" w:rsidR="00000000" w:rsidRPr="00000000">
        <w:rPr>
          <w:rtl w:val="0"/>
        </w:rPr>
      </w:r>
    </w:p>
    <w:sectPr>
      <w:type w:val="nextPage"/>
      <w:pgSz w:h="15840" w:w="12240" w:orient="portrait"/>
      <w:pgMar w:bottom="520" w:top="720" w:left="700" w:right="460" w:header="56" w:footer="3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PMingLiU"/>
  <w:font w:name="Meiryo"/>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epler Std Ext Sub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5181600</wp:posOffset>
              </wp:positionH>
              <wp:positionV relativeFrom="paragraph">
                <wp:posOffset>9728200</wp:posOffset>
              </wp:positionV>
              <wp:extent cx="1912620" cy="214630"/>
              <wp:effectExtent b="0" l="0" r="0" t="0"/>
              <wp:wrapNone/>
              <wp:docPr id="2" name=""/>
              <a:graphic>
                <a:graphicData uri="http://schemas.microsoft.com/office/word/2010/wordprocessingShape">
                  <wps:wsp>
                    <wps:cNvSpPr/>
                    <wps:cNvPr id="3" name="Shape 3"/>
                    <wps:spPr>
                      <a:xfrm>
                        <a:off x="4838953" y="3677448"/>
                        <a:ext cx="1903095" cy="205105"/>
                      </a:xfrm>
                      <a:custGeom>
                        <a:rect b="b" l="l" r="r" t="t"/>
                        <a:pathLst>
                          <a:path extrusionOk="0" h="205105" w="1903095">
                            <a:moveTo>
                              <a:pt x="0" y="0"/>
                            </a:moveTo>
                            <a:lnTo>
                              <a:pt x="0" y="205105"/>
                            </a:lnTo>
                            <a:lnTo>
                              <a:pt x="1903095" y="205105"/>
                            </a:lnTo>
                            <a:lnTo>
                              <a:pt x="1903095" y="0"/>
                            </a:lnTo>
                            <a:close/>
                          </a:path>
                        </a:pathLst>
                      </a:custGeom>
                      <a:solidFill>
                        <a:srgbClr val="FFFFFF"/>
                      </a:solidFill>
                      <a:ln>
                        <a:noFill/>
                      </a:ln>
                    </wps:spPr>
                    <wps:txbx>
                      <w:txbxContent>
                        <w:p w:rsidR="00000000" w:rsidDel="00000000" w:rsidP="00000000" w:rsidRDefault="00000000" w:rsidRPr="00000000">
                          <w:pPr>
                            <w:spacing w:after="0" w:before="34.000000953674316" w:line="240"/>
                            <w:ind w:left="2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Professor: Dr. Shahriar Shamsian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5181600</wp:posOffset>
              </wp:positionH>
              <wp:positionV relativeFrom="paragraph">
                <wp:posOffset>9728200</wp:posOffset>
              </wp:positionV>
              <wp:extent cx="1912620" cy="21463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912620" cy="2146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3352800</wp:posOffset>
              </wp:positionH>
              <wp:positionV relativeFrom="paragraph">
                <wp:posOffset>9728200</wp:posOffset>
              </wp:positionV>
              <wp:extent cx="373380" cy="214630"/>
              <wp:effectExtent b="0" l="0" r="0" t="0"/>
              <wp:wrapNone/>
              <wp:docPr id="1" name=""/>
              <a:graphic>
                <a:graphicData uri="http://schemas.microsoft.com/office/word/2010/wordprocessingShape">
                  <wps:wsp>
                    <wps:cNvSpPr/>
                    <wps:cNvPr id="2" name="Shape 2"/>
                    <wps:spPr>
                      <a:xfrm>
                        <a:off x="5608573" y="3677448"/>
                        <a:ext cx="363855" cy="205105"/>
                      </a:xfrm>
                      <a:custGeom>
                        <a:rect b="b" l="l" r="r" t="t"/>
                        <a:pathLst>
                          <a:path extrusionOk="0" h="205105" w="363855">
                            <a:moveTo>
                              <a:pt x="0" y="0"/>
                            </a:moveTo>
                            <a:lnTo>
                              <a:pt x="0" y="205105"/>
                            </a:lnTo>
                            <a:lnTo>
                              <a:pt x="363855" y="205105"/>
                            </a:lnTo>
                            <a:lnTo>
                              <a:pt x="363855" y="0"/>
                            </a:lnTo>
                            <a:close/>
                          </a:path>
                        </a:pathLst>
                      </a:custGeom>
                      <a:solidFill>
                        <a:srgbClr val="FFFFFF"/>
                      </a:solidFill>
                      <a:ln>
                        <a:noFill/>
                      </a:ln>
                    </wps:spPr>
                    <wps:txbx>
                      <w:txbxContent>
                        <w:p w:rsidR="00000000" w:rsidDel="00000000" w:rsidP="00000000" w:rsidRDefault="00000000" w:rsidRPr="00000000">
                          <w:pPr>
                            <w:spacing w:after="0" w:before="34.000000953674316" w:line="240"/>
                            <w:ind w:left="6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 PAGE 1 of  NUMPAGES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3352800</wp:posOffset>
              </wp:positionH>
              <wp:positionV relativeFrom="paragraph">
                <wp:posOffset>9728200</wp:posOffset>
              </wp:positionV>
              <wp:extent cx="373380" cy="21463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373380" cy="2146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-330199</wp:posOffset>
              </wp:positionH>
              <wp:positionV relativeFrom="paragraph">
                <wp:posOffset>0</wp:posOffset>
              </wp:positionV>
              <wp:extent cx="25300" cy="12700"/>
              <wp:effectExtent b="0" l="0" r="0" t="0"/>
              <wp:wrapNone/>
              <wp:docPr id="5" name=""/>
              <a:graphic>
                <a:graphicData uri="http://schemas.microsoft.com/office/word/2010/wordprocessingShape">
                  <wps:wsp>
                    <wps:cNvSpPr/>
                    <wps:cNvPr id="6" name="Shape 6"/>
                    <wps:spPr>
                      <a:xfrm>
                        <a:off x="6150494" y="13513496"/>
                        <a:ext cx="7052411" cy="0"/>
                      </a:xfrm>
                      <a:prstGeom prst="straightConnector1">
                        <a:avLst/>
                      </a:prstGeom>
                      <a:solidFill>
                        <a:srgbClr val="FFFFFF"/>
                      </a:solidFill>
                      <a:ln cap="flat" cmpd="sng" w="253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-330199</wp:posOffset>
              </wp:positionH>
              <wp:positionV relativeFrom="paragraph">
                <wp:posOffset>0</wp:posOffset>
              </wp:positionV>
              <wp:extent cx="25300" cy="12700"/>
              <wp:effectExtent b="0" l="0" r="0" t="0"/>
              <wp:wrapNone/>
              <wp:docPr id="5"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53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-12649</wp:posOffset>
              </wp:positionH>
              <wp:positionV relativeFrom="page">
                <wp:posOffset>0</wp:posOffset>
              </wp:positionV>
              <wp:extent cx="25300" cy="12700"/>
              <wp:effectExtent b="0" l="0" r="0" t="0"/>
              <wp:wrapNone/>
              <wp:docPr id="4" name=""/>
              <a:graphic>
                <a:graphicData uri="http://schemas.microsoft.com/office/word/2010/wordprocessingShape">
                  <wps:wsp>
                    <wps:cNvSpPr/>
                    <wps:cNvPr id="5" name="Shape 5"/>
                    <wps:spPr>
                      <a:xfrm>
                        <a:off x="5705994" y="4016334"/>
                        <a:ext cx="7052411" cy="0"/>
                      </a:xfrm>
                      <a:prstGeom prst="straightConnector1">
                        <a:avLst/>
                      </a:prstGeom>
                      <a:solidFill>
                        <a:srgbClr val="FFFFFF"/>
                      </a:solidFill>
                      <a:ln cap="flat" cmpd="sng" w="253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-12649</wp:posOffset>
              </wp:positionH>
              <wp:positionV relativeFrom="page">
                <wp:posOffset>0</wp:posOffset>
              </wp:positionV>
              <wp:extent cx="25300" cy="1270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3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19" w:hanging="255"/>
      </w:pPr>
      <w:rPr>
        <w:rFonts w:ascii="Palatino Linotype" w:cs="Palatino Linotype" w:eastAsia="Palatino Linotype" w:hAnsi="Palatino Linotype"/>
        <w:b w:val="0"/>
        <w:i w:val="0"/>
        <w:color w:val="ff0000"/>
        <w:sz w:val="20"/>
        <w:szCs w:val="20"/>
      </w:rPr>
    </w:lvl>
    <w:lvl w:ilvl="1">
      <w:start w:val="0"/>
      <w:numFmt w:val="bullet"/>
      <w:lvlText w:val="•"/>
      <w:lvlJc w:val="left"/>
      <w:pPr>
        <w:ind w:left="803" w:hanging="255"/>
      </w:pPr>
      <w:rPr>
        <w:rFonts w:ascii="Palatino Linotype" w:cs="Palatino Linotype" w:eastAsia="Palatino Linotype" w:hAnsi="Palatino Linotype"/>
        <w:b w:val="0"/>
        <w:i w:val="0"/>
        <w:color w:val="0000ff"/>
        <w:sz w:val="20"/>
        <w:szCs w:val="20"/>
      </w:rPr>
    </w:lvl>
    <w:lvl w:ilvl="2">
      <w:start w:val="0"/>
      <w:numFmt w:val="bullet"/>
      <w:lvlText w:val="•"/>
      <w:lvlJc w:val="left"/>
      <w:pPr>
        <w:ind w:left="1942" w:hanging="255"/>
      </w:pPr>
      <w:rPr/>
    </w:lvl>
    <w:lvl w:ilvl="3">
      <w:start w:val="0"/>
      <w:numFmt w:val="bullet"/>
      <w:lvlText w:val="•"/>
      <w:lvlJc w:val="left"/>
      <w:pPr>
        <w:ind w:left="3084" w:hanging="255"/>
      </w:pPr>
      <w:rPr/>
    </w:lvl>
    <w:lvl w:ilvl="4">
      <w:start w:val="0"/>
      <w:numFmt w:val="bullet"/>
      <w:lvlText w:val="•"/>
      <w:lvlJc w:val="left"/>
      <w:pPr>
        <w:ind w:left="4226" w:hanging="255"/>
      </w:pPr>
      <w:rPr/>
    </w:lvl>
    <w:lvl w:ilvl="5">
      <w:start w:val="0"/>
      <w:numFmt w:val="bullet"/>
      <w:lvlText w:val="•"/>
      <w:lvlJc w:val="left"/>
      <w:pPr>
        <w:ind w:left="5368" w:hanging="255"/>
      </w:pPr>
      <w:rPr/>
    </w:lvl>
    <w:lvl w:ilvl="6">
      <w:start w:val="0"/>
      <w:numFmt w:val="bullet"/>
      <w:lvlText w:val="•"/>
      <w:lvlJc w:val="left"/>
      <w:pPr>
        <w:ind w:left="6511" w:hanging="255"/>
      </w:pPr>
      <w:rPr/>
    </w:lvl>
    <w:lvl w:ilvl="7">
      <w:start w:val="0"/>
      <w:numFmt w:val="bullet"/>
      <w:lvlText w:val="•"/>
      <w:lvlJc w:val="left"/>
      <w:pPr>
        <w:ind w:left="7653" w:hanging="255"/>
      </w:pPr>
      <w:rPr/>
    </w:lvl>
    <w:lvl w:ilvl="8">
      <w:start w:val="0"/>
      <w:numFmt w:val="bullet"/>
      <w:lvlText w:val="•"/>
      <w:lvlJc w:val="left"/>
      <w:pPr>
        <w:ind w:left="8795" w:hanging="255"/>
      </w:pPr>
      <w:rPr/>
    </w:lvl>
  </w:abstractNum>
  <w:abstractNum w:abstractNumId="2">
    <w:lvl w:ilvl="0">
      <w:start w:val="1"/>
      <w:numFmt w:val="decimal"/>
      <w:lvlText w:val="%1."/>
      <w:lvlJc w:val="left"/>
      <w:pPr>
        <w:ind w:left="365" w:hanging="255"/>
      </w:pPr>
      <w:rPr>
        <w:rFonts w:ascii="Palatino Linotype" w:cs="Palatino Linotype" w:eastAsia="Palatino Linotype" w:hAnsi="Palatino Linotype"/>
        <w:b w:val="0"/>
        <w:i w:val="0"/>
        <w:sz w:val="20"/>
        <w:szCs w:val="20"/>
      </w:rPr>
    </w:lvl>
    <w:lvl w:ilvl="1">
      <w:start w:val="0"/>
      <w:numFmt w:val="bullet"/>
      <w:lvlText w:val="•"/>
      <w:lvlJc w:val="left"/>
      <w:pPr>
        <w:ind w:left="803" w:hanging="255"/>
      </w:pPr>
      <w:rPr>
        <w:rFonts w:ascii="Palatino Linotype" w:cs="Palatino Linotype" w:eastAsia="Palatino Linotype" w:hAnsi="Palatino Linotype"/>
      </w:rPr>
    </w:lvl>
    <w:lvl w:ilvl="2">
      <w:start w:val="0"/>
      <w:numFmt w:val="bullet"/>
      <w:lvlText w:val="–"/>
      <w:lvlJc w:val="left"/>
      <w:pPr>
        <w:ind w:left="1176" w:hanging="215"/>
      </w:pPr>
      <w:rPr>
        <w:rFonts w:ascii="Palatino Linotype" w:cs="Palatino Linotype" w:eastAsia="Palatino Linotype" w:hAnsi="Palatino Linotype"/>
        <w:b w:val="1"/>
        <w:i w:val="0"/>
        <w:color w:val="0000ff"/>
        <w:sz w:val="20"/>
        <w:szCs w:val="20"/>
      </w:rPr>
    </w:lvl>
    <w:lvl w:ilvl="3">
      <w:start w:val="0"/>
      <w:numFmt w:val="bullet"/>
      <w:lvlText w:val="•"/>
      <w:lvlJc w:val="left"/>
      <w:pPr>
        <w:ind w:left="2417" w:hanging="215"/>
      </w:pPr>
      <w:rPr/>
    </w:lvl>
    <w:lvl w:ilvl="4">
      <w:start w:val="0"/>
      <w:numFmt w:val="bullet"/>
      <w:lvlText w:val="•"/>
      <w:lvlJc w:val="left"/>
      <w:pPr>
        <w:ind w:left="3655" w:hanging="215"/>
      </w:pPr>
      <w:rPr/>
    </w:lvl>
    <w:lvl w:ilvl="5">
      <w:start w:val="0"/>
      <w:numFmt w:val="bullet"/>
      <w:lvlText w:val="•"/>
      <w:lvlJc w:val="left"/>
      <w:pPr>
        <w:ind w:left="4892" w:hanging="215"/>
      </w:pPr>
      <w:rPr/>
    </w:lvl>
    <w:lvl w:ilvl="6">
      <w:start w:val="0"/>
      <w:numFmt w:val="bullet"/>
      <w:lvlText w:val="•"/>
      <w:lvlJc w:val="left"/>
      <w:pPr>
        <w:ind w:left="6130" w:hanging="215"/>
      </w:pPr>
      <w:rPr/>
    </w:lvl>
    <w:lvl w:ilvl="7">
      <w:start w:val="0"/>
      <w:numFmt w:val="bullet"/>
      <w:lvlText w:val="•"/>
      <w:lvlJc w:val="left"/>
      <w:pPr>
        <w:ind w:left="7367" w:hanging="215"/>
      </w:pPr>
      <w:rPr/>
    </w:lvl>
    <w:lvl w:ilvl="8">
      <w:start w:val="0"/>
      <w:numFmt w:val="bullet"/>
      <w:lvlText w:val="•"/>
      <w:lvlJc w:val="left"/>
      <w:pPr>
        <w:ind w:left="8605" w:hanging="215"/>
      </w:pPr>
      <w:rPr/>
    </w:lvl>
  </w:abstractNum>
  <w:abstractNum w:abstractNumId="3">
    <w:lvl w:ilvl="0">
      <w:start w:val="1"/>
      <w:numFmt w:val="decimal"/>
      <w:lvlText w:val="%1."/>
      <w:lvlJc w:val="left"/>
      <w:pPr>
        <w:ind w:left="365" w:hanging="255"/>
      </w:pPr>
      <w:rPr>
        <w:rFonts w:ascii="Palatino Linotype" w:cs="Palatino Linotype" w:eastAsia="Palatino Linotype" w:hAnsi="Palatino Linotype"/>
        <w:b w:val="0"/>
        <w:i w:val="0"/>
        <w:sz w:val="20"/>
        <w:szCs w:val="20"/>
      </w:rPr>
    </w:lvl>
    <w:lvl w:ilvl="1">
      <w:start w:val="1"/>
      <w:numFmt w:val="lowerLetter"/>
      <w:lvlText w:val="%2)"/>
      <w:lvlJc w:val="left"/>
      <w:pPr>
        <w:ind w:left="365" w:hanging="237"/>
      </w:pPr>
      <w:rPr>
        <w:rFonts w:ascii="Palatino Linotype" w:cs="Palatino Linotype" w:eastAsia="Palatino Linotype" w:hAnsi="Palatino Linotype"/>
        <w:b w:val="0"/>
        <w:i w:val="0"/>
        <w:sz w:val="20"/>
        <w:szCs w:val="20"/>
      </w:rPr>
    </w:lvl>
    <w:lvl w:ilvl="2">
      <w:start w:val="0"/>
      <w:numFmt w:val="bullet"/>
      <w:lvlText w:val="•"/>
      <w:lvlJc w:val="left"/>
      <w:pPr>
        <w:ind w:left="2504" w:hanging="237"/>
      </w:pPr>
      <w:rPr/>
    </w:lvl>
    <w:lvl w:ilvl="3">
      <w:start w:val="0"/>
      <w:numFmt w:val="bullet"/>
      <w:lvlText w:val="•"/>
      <w:lvlJc w:val="left"/>
      <w:pPr>
        <w:ind w:left="3576" w:hanging="236.99999999999955"/>
      </w:pPr>
      <w:rPr/>
    </w:lvl>
    <w:lvl w:ilvl="4">
      <w:start w:val="0"/>
      <w:numFmt w:val="bullet"/>
      <w:lvlText w:val="•"/>
      <w:lvlJc w:val="left"/>
      <w:pPr>
        <w:ind w:left="4648" w:hanging="237"/>
      </w:pPr>
      <w:rPr/>
    </w:lvl>
    <w:lvl w:ilvl="5">
      <w:start w:val="0"/>
      <w:numFmt w:val="bullet"/>
      <w:lvlText w:val="•"/>
      <w:lvlJc w:val="left"/>
      <w:pPr>
        <w:ind w:left="5720" w:hanging="237"/>
      </w:pPr>
      <w:rPr/>
    </w:lvl>
    <w:lvl w:ilvl="6">
      <w:start w:val="0"/>
      <w:numFmt w:val="bullet"/>
      <w:lvlText w:val="•"/>
      <w:lvlJc w:val="left"/>
      <w:pPr>
        <w:ind w:left="6792" w:hanging="237"/>
      </w:pPr>
      <w:rPr/>
    </w:lvl>
    <w:lvl w:ilvl="7">
      <w:start w:val="0"/>
      <w:numFmt w:val="bullet"/>
      <w:lvlText w:val="•"/>
      <w:lvlJc w:val="left"/>
      <w:pPr>
        <w:ind w:left="7864" w:hanging="237.0000000000009"/>
      </w:pPr>
      <w:rPr/>
    </w:lvl>
    <w:lvl w:ilvl="8">
      <w:start w:val="0"/>
      <w:numFmt w:val="bullet"/>
      <w:lvlText w:val="•"/>
      <w:lvlJc w:val="left"/>
      <w:pPr>
        <w:ind w:left="8936" w:hanging="237"/>
      </w:pPr>
      <w:rPr/>
    </w:lvl>
  </w:abstractNum>
  <w:abstractNum w:abstractNumId="4">
    <w:lvl w:ilvl="0">
      <w:start w:val="0"/>
      <w:numFmt w:val="bullet"/>
      <w:lvlText w:val="•"/>
      <w:lvlJc w:val="left"/>
      <w:pPr>
        <w:ind w:left="803" w:hanging="255"/>
      </w:pPr>
      <w:rPr>
        <w:rFonts w:ascii="Palatino Linotype" w:cs="Palatino Linotype" w:eastAsia="Palatino Linotype" w:hAnsi="Palatino Linotype"/>
        <w:b w:val="0"/>
        <w:i w:val="0"/>
        <w:color w:val="0000ff"/>
        <w:sz w:val="20"/>
        <w:szCs w:val="20"/>
      </w:rPr>
    </w:lvl>
    <w:lvl w:ilvl="1">
      <w:start w:val="0"/>
      <w:numFmt w:val="bullet"/>
      <w:lvlText w:val="•"/>
      <w:lvlJc w:val="left"/>
      <w:pPr>
        <w:ind w:left="1828" w:hanging="255"/>
      </w:pPr>
      <w:rPr/>
    </w:lvl>
    <w:lvl w:ilvl="2">
      <w:start w:val="0"/>
      <w:numFmt w:val="bullet"/>
      <w:lvlText w:val="•"/>
      <w:lvlJc w:val="left"/>
      <w:pPr>
        <w:ind w:left="2856" w:hanging="255"/>
      </w:pPr>
      <w:rPr/>
    </w:lvl>
    <w:lvl w:ilvl="3">
      <w:start w:val="0"/>
      <w:numFmt w:val="bullet"/>
      <w:lvlText w:val="•"/>
      <w:lvlJc w:val="left"/>
      <w:pPr>
        <w:ind w:left="3884" w:hanging="255"/>
      </w:pPr>
      <w:rPr/>
    </w:lvl>
    <w:lvl w:ilvl="4">
      <w:start w:val="0"/>
      <w:numFmt w:val="bullet"/>
      <w:lvlText w:val="•"/>
      <w:lvlJc w:val="left"/>
      <w:pPr>
        <w:ind w:left="4912" w:hanging="255"/>
      </w:pPr>
      <w:rPr/>
    </w:lvl>
    <w:lvl w:ilvl="5">
      <w:start w:val="0"/>
      <w:numFmt w:val="bullet"/>
      <w:lvlText w:val="•"/>
      <w:lvlJc w:val="left"/>
      <w:pPr>
        <w:ind w:left="5940" w:hanging="255"/>
      </w:pPr>
      <w:rPr/>
    </w:lvl>
    <w:lvl w:ilvl="6">
      <w:start w:val="0"/>
      <w:numFmt w:val="bullet"/>
      <w:lvlText w:val="•"/>
      <w:lvlJc w:val="left"/>
      <w:pPr>
        <w:ind w:left="6968" w:hanging="255"/>
      </w:pPr>
      <w:rPr/>
    </w:lvl>
    <w:lvl w:ilvl="7">
      <w:start w:val="0"/>
      <w:numFmt w:val="bullet"/>
      <w:lvlText w:val="•"/>
      <w:lvlJc w:val="left"/>
      <w:pPr>
        <w:ind w:left="7996" w:hanging="255"/>
      </w:pPr>
      <w:rPr/>
    </w:lvl>
    <w:lvl w:ilvl="8">
      <w:start w:val="0"/>
      <w:numFmt w:val="bullet"/>
      <w:lvlText w:val="•"/>
      <w:lvlJc w:val="left"/>
      <w:pPr>
        <w:ind w:left="9024" w:hanging="255"/>
      </w:pPr>
      <w:rPr/>
    </w:lvl>
  </w:abstractNum>
  <w:abstractNum w:abstractNumId="5">
    <w:lvl w:ilvl="0">
      <w:start w:val="0"/>
      <w:numFmt w:val="bullet"/>
      <w:lvlText w:val="•"/>
      <w:lvlJc w:val="left"/>
      <w:pPr>
        <w:ind w:left="803" w:hanging="255"/>
      </w:pPr>
      <w:rPr>
        <w:rFonts w:ascii="Palatino Linotype" w:cs="Palatino Linotype" w:eastAsia="Palatino Linotype" w:hAnsi="Palatino Linotype"/>
        <w:b w:val="0"/>
        <w:i w:val="0"/>
        <w:color w:val="0000ff"/>
        <w:sz w:val="20"/>
        <w:szCs w:val="20"/>
      </w:rPr>
    </w:lvl>
    <w:lvl w:ilvl="1">
      <w:start w:val="0"/>
      <w:numFmt w:val="bullet"/>
      <w:lvlText w:val="•"/>
      <w:lvlJc w:val="left"/>
      <w:pPr>
        <w:ind w:left="1828" w:hanging="255"/>
      </w:pPr>
      <w:rPr/>
    </w:lvl>
    <w:lvl w:ilvl="2">
      <w:start w:val="0"/>
      <w:numFmt w:val="bullet"/>
      <w:lvlText w:val="•"/>
      <w:lvlJc w:val="left"/>
      <w:pPr>
        <w:ind w:left="2856" w:hanging="255"/>
      </w:pPr>
      <w:rPr/>
    </w:lvl>
    <w:lvl w:ilvl="3">
      <w:start w:val="0"/>
      <w:numFmt w:val="bullet"/>
      <w:lvlText w:val="•"/>
      <w:lvlJc w:val="left"/>
      <w:pPr>
        <w:ind w:left="3884" w:hanging="255"/>
      </w:pPr>
      <w:rPr/>
    </w:lvl>
    <w:lvl w:ilvl="4">
      <w:start w:val="0"/>
      <w:numFmt w:val="bullet"/>
      <w:lvlText w:val="•"/>
      <w:lvlJc w:val="left"/>
      <w:pPr>
        <w:ind w:left="4912" w:hanging="255"/>
      </w:pPr>
      <w:rPr/>
    </w:lvl>
    <w:lvl w:ilvl="5">
      <w:start w:val="0"/>
      <w:numFmt w:val="bullet"/>
      <w:lvlText w:val="•"/>
      <w:lvlJc w:val="left"/>
      <w:pPr>
        <w:ind w:left="5940" w:hanging="255"/>
      </w:pPr>
      <w:rPr/>
    </w:lvl>
    <w:lvl w:ilvl="6">
      <w:start w:val="0"/>
      <w:numFmt w:val="bullet"/>
      <w:lvlText w:val="•"/>
      <w:lvlJc w:val="left"/>
      <w:pPr>
        <w:ind w:left="6968" w:hanging="255"/>
      </w:pPr>
      <w:rPr/>
    </w:lvl>
    <w:lvl w:ilvl="7">
      <w:start w:val="0"/>
      <w:numFmt w:val="bullet"/>
      <w:lvlText w:val="•"/>
      <w:lvlJc w:val="left"/>
      <w:pPr>
        <w:ind w:left="7996" w:hanging="255"/>
      </w:pPr>
      <w:rPr/>
    </w:lvl>
    <w:lvl w:ilvl="8">
      <w:start w:val="0"/>
      <w:numFmt w:val="bullet"/>
      <w:lvlText w:val="•"/>
      <w:lvlJc w:val="left"/>
      <w:pPr>
        <w:ind w:left="9024" w:hanging="255"/>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31" w:lineRule="auto"/>
      <w:ind w:left="257" w:right="495"/>
      <w:jc w:val="center"/>
    </w:pPr>
    <w:rPr>
      <w:rFonts w:ascii="Palatino Linotype" w:cs="Palatino Linotype" w:eastAsia="Palatino Linotype" w:hAnsi="Palatino Linotype"/>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0.jpg"/><Relationship Id="rId13" Type="http://schemas.openxmlformats.org/officeDocument/2006/relationships/image" Target="media/image7.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